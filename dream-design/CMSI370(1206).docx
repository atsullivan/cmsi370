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A2D25F" w14:textId="77777777" w:rsidR="006D3222" w:rsidRDefault="006D3222" w:rsidP="006D3222">
      <w:pPr>
        <w:spacing w:line="480" w:lineRule="auto"/>
      </w:pPr>
      <w:r>
        <w:t>Andrew Sullivan</w:t>
      </w:r>
    </w:p>
    <w:p w14:paraId="606D8643" w14:textId="77777777" w:rsidR="006D3222" w:rsidRDefault="006D3222" w:rsidP="006D3222">
      <w:pPr>
        <w:spacing w:line="480" w:lineRule="auto"/>
      </w:pPr>
      <w:r>
        <w:t>12/6/13</w:t>
      </w:r>
    </w:p>
    <w:p w14:paraId="64C4AD00" w14:textId="77777777" w:rsidR="006D3222" w:rsidRDefault="006D3222" w:rsidP="006D3222">
      <w:pPr>
        <w:spacing w:line="480" w:lineRule="auto"/>
      </w:pPr>
      <w:r>
        <w:t>CMSI 370</w:t>
      </w:r>
    </w:p>
    <w:p w14:paraId="682DD215" w14:textId="77777777" w:rsidR="006D3222" w:rsidRDefault="006D3222" w:rsidP="006D3222">
      <w:pPr>
        <w:spacing w:line="480" w:lineRule="auto"/>
      </w:pPr>
      <w:r>
        <w:t>Assignment 1206</w:t>
      </w:r>
    </w:p>
    <w:p w14:paraId="40E15DD9" w14:textId="77777777" w:rsidR="006D3222" w:rsidRDefault="006D3222" w:rsidP="006D3222">
      <w:pPr>
        <w:spacing w:line="480" w:lineRule="auto"/>
      </w:pPr>
    </w:p>
    <w:p w14:paraId="20DA2F17" w14:textId="77777777" w:rsidR="006D3222" w:rsidRDefault="006D3222" w:rsidP="006D3222">
      <w:pPr>
        <w:spacing w:line="480" w:lineRule="auto"/>
        <w:jc w:val="center"/>
      </w:pPr>
      <w:r>
        <w:t>Dream Design</w:t>
      </w:r>
    </w:p>
    <w:p w14:paraId="6D4D565A" w14:textId="77777777" w:rsidR="006D3222" w:rsidRPr="006D3222" w:rsidRDefault="001E6225" w:rsidP="001E6225">
      <w:pPr>
        <w:spacing w:line="480" w:lineRule="auto"/>
        <w:ind w:firstLine="720"/>
      </w:pPr>
      <w:bookmarkStart w:id="0" w:name="_GoBack"/>
      <w:bookmarkEnd w:id="0"/>
      <w:r>
        <w:t>My dream design will be based around the GPS system.  The major changes to the system will be the screen size, voice command, and integration with the user’s phone.</w:t>
      </w:r>
    </w:p>
    <w:p w14:paraId="4AF6A219" w14:textId="77777777" w:rsidR="00C81DC3" w:rsidRDefault="00C81DC3"/>
    <w:sectPr w:rsidR="00C81DC3" w:rsidSect="00AC16B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222"/>
    <w:rsid w:val="001E6225"/>
    <w:rsid w:val="006D3222"/>
    <w:rsid w:val="00C81DC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34182F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22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195</Characters>
  <Application>Microsoft Macintosh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Sullivan</dc:creator>
  <cp:keywords/>
  <dc:description/>
  <cp:lastModifiedBy>Andrew Sullivan</cp:lastModifiedBy>
  <cp:revision>2</cp:revision>
  <dcterms:created xsi:type="dcterms:W3CDTF">2013-12-03T00:56:00Z</dcterms:created>
  <dcterms:modified xsi:type="dcterms:W3CDTF">2013-12-03T23:16:00Z</dcterms:modified>
</cp:coreProperties>
</file>