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4921" w:rsidRDefault="00214921" w:rsidP="00214921">
      <w:pPr>
        <w:spacing w:line="480" w:lineRule="auto"/>
      </w:pPr>
      <w:r>
        <w:t>Andrew Sullivan</w:t>
      </w:r>
    </w:p>
    <w:p w:rsidR="00214921" w:rsidRDefault="00214921" w:rsidP="00214921">
      <w:pPr>
        <w:spacing w:line="480" w:lineRule="auto"/>
      </w:pPr>
      <w:r>
        <w:t>9/26/13</w:t>
      </w:r>
    </w:p>
    <w:p w:rsidR="00214921" w:rsidRDefault="00214921" w:rsidP="00214921">
      <w:pPr>
        <w:spacing w:line="480" w:lineRule="auto"/>
      </w:pPr>
      <w:r>
        <w:t>CMSI 370</w:t>
      </w:r>
    </w:p>
    <w:p w:rsidR="00214921" w:rsidRDefault="00214921" w:rsidP="00214921">
      <w:pPr>
        <w:spacing w:line="480" w:lineRule="auto"/>
      </w:pPr>
      <w:r>
        <w:t>Assignment 0926</w:t>
      </w:r>
    </w:p>
    <w:p w:rsidR="00214921" w:rsidRDefault="00214921" w:rsidP="00214921">
      <w:pPr>
        <w:spacing w:line="480" w:lineRule="auto"/>
      </w:pPr>
    </w:p>
    <w:p w:rsidR="00214921" w:rsidRDefault="00214921" w:rsidP="00214921">
      <w:pPr>
        <w:spacing w:line="480" w:lineRule="auto"/>
      </w:pPr>
      <w:r>
        <w:tab/>
        <w:t xml:space="preserve">For our project we were testing three pieces of technology that accomplish the domain of processing arithmetic.  The three tools that we tested were three different calculators.  The first was using the Google search bar to calculate arithmetic.  The second was the calculator that is built into MacBooks.  The third and final tool we tested was a standard TI-83 calculator.  On each device we had each test subject perform three tasks, while </w:t>
      </w:r>
      <w:r>
        <w:t xml:space="preserve">we </w:t>
      </w:r>
      <w:r>
        <w:t xml:space="preserve">recorded </w:t>
      </w:r>
      <w:r>
        <w:t xml:space="preserve">the </w:t>
      </w:r>
      <w:r>
        <w:t>data</w:t>
      </w:r>
      <w:bookmarkStart w:id="0" w:name="_GoBack"/>
      <w:bookmarkEnd w:id="0"/>
      <w:r>
        <w:t>.</w:t>
      </w:r>
    </w:p>
    <w:p w:rsidR="00214921" w:rsidRDefault="00214921" w:rsidP="00214921">
      <w:pPr>
        <w:spacing w:line="480" w:lineRule="auto"/>
        <w:ind w:firstLine="720"/>
      </w:pPr>
      <w:r>
        <w:t xml:space="preserve">The three tasks that we asked the test subjects to perform were to solve three arithmetic problems, three trigonometric problems, and finally to solve three problems which consisted of several arithmetic calculations.  </w:t>
      </w:r>
    </w:p>
    <w:p w:rsidR="00214921" w:rsidRDefault="00214921" w:rsidP="00214921">
      <w:pPr>
        <w:spacing w:line="480" w:lineRule="auto"/>
      </w:pPr>
      <w:r>
        <w:rPr>
          <w:noProof/>
          <w:lang w:eastAsia="en-US"/>
        </w:rPr>
        <mc:AlternateContent>
          <mc:Choice Requires="wps">
            <w:drawing>
              <wp:anchor distT="0" distB="0" distL="114300" distR="114300" simplePos="0" relativeHeight="251659264" behindDoc="0" locked="0" layoutInCell="1" allowOverlap="1" wp14:anchorId="3FC75E27" wp14:editId="5E73D203">
                <wp:simplePos x="0" y="0"/>
                <wp:positionH relativeFrom="column">
                  <wp:posOffset>1423035</wp:posOffset>
                </wp:positionH>
                <wp:positionV relativeFrom="paragraph">
                  <wp:posOffset>73660</wp:posOffset>
                </wp:positionV>
                <wp:extent cx="2857500" cy="25146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2857500" cy="2514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214921" w:rsidRPr="00D12774" w:rsidRDefault="00214921" w:rsidP="00214921">
                            <w:pPr>
                              <w:rPr>
                                <w:rFonts w:ascii="ＭＳ ゴシック" w:eastAsia="ＭＳ ゴシック"/>
                              </w:rPr>
                            </w:pPr>
                            <w:r w:rsidRPr="00D12774">
                              <w:rPr>
                                <w:rFonts w:ascii="ＭＳ ゴシック" w:eastAsia="ＭＳ ゴシック" w:hint="eastAsia"/>
                              </w:rPr>
                              <w:t>Arithmetic:</w:t>
                            </w:r>
                          </w:p>
                          <w:p w:rsidR="00214921" w:rsidRPr="00D12774" w:rsidRDefault="00214921" w:rsidP="00214921">
                            <w:pPr>
                              <w:pStyle w:val="ListParagraph"/>
                              <w:numPr>
                                <w:ilvl w:val="0"/>
                                <w:numId w:val="1"/>
                              </w:numPr>
                              <w:rPr>
                                <w:rFonts w:ascii="ＭＳ ゴシック" w:eastAsia="ＭＳ ゴシック"/>
                              </w:rPr>
                            </w:pPr>
                            <w:r w:rsidRPr="00D12774">
                              <w:rPr>
                                <w:rFonts w:ascii="ＭＳ ゴシック" w:eastAsia="ＭＳ ゴシック" w:hint="eastAsia"/>
                              </w:rPr>
                              <w:t>5 + 3</w:t>
                            </w:r>
                          </w:p>
                          <w:p w:rsidR="00214921" w:rsidRPr="00D12774" w:rsidRDefault="00214921" w:rsidP="00214921">
                            <w:pPr>
                              <w:pStyle w:val="ListParagraph"/>
                              <w:numPr>
                                <w:ilvl w:val="0"/>
                                <w:numId w:val="1"/>
                              </w:numPr>
                              <w:rPr>
                                <w:rFonts w:ascii="ＭＳ ゴシック" w:eastAsia="ＭＳ ゴシック"/>
                              </w:rPr>
                            </w:pPr>
                            <w:r w:rsidRPr="00D12774">
                              <w:rPr>
                                <w:rFonts w:ascii="ＭＳ ゴシック" w:eastAsia="ＭＳ ゴシック" w:hint="eastAsia"/>
                              </w:rPr>
                              <w:t xml:space="preserve">187,652 </w:t>
                            </w:r>
                            <w:r w:rsidRPr="00D12774">
                              <w:rPr>
                                <w:rFonts w:ascii="ＭＳ ゴシック" w:eastAsia="ＭＳ ゴシック" w:hint="eastAsia"/>
                                <w:color w:val="000000"/>
                              </w:rPr>
                              <w:t>× 27</w:t>
                            </w:r>
                          </w:p>
                          <w:p w:rsidR="00214921" w:rsidRPr="00D12774" w:rsidRDefault="00214921" w:rsidP="00214921">
                            <w:pPr>
                              <w:pStyle w:val="ListParagraph"/>
                              <w:numPr>
                                <w:ilvl w:val="0"/>
                                <w:numId w:val="1"/>
                              </w:numPr>
                              <w:rPr>
                                <w:rFonts w:ascii="ＭＳ ゴシック" w:eastAsia="ＭＳ ゴシック"/>
                              </w:rPr>
                            </w:pPr>
                            <w:r w:rsidRPr="00D12774">
                              <w:rPr>
                                <w:rFonts w:ascii="ＭＳ ゴシック" w:eastAsia="ＭＳ ゴシック" w:hint="eastAsia"/>
                                <w:color w:val="000000"/>
                              </w:rPr>
                              <w:t>5,783 ÷ 12</w:t>
                            </w:r>
                          </w:p>
                          <w:p w:rsidR="00214921" w:rsidRPr="00D12774" w:rsidRDefault="00214921" w:rsidP="00214921">
                            <w:pPr>
                              <w:rPr>
                                <w:rFonts w:ascii="ＭＳ ゴシック" w:eastAsia="ＭＳ ゴシック"/>
                              </w:rPr>
                            </w:pPr>
                            <w:r w:rsidRPr="00D12774">
                              <w:rPr>
                                <w:rFonts w:ascii="ＭＳ ゴシック" w:eastAsia="ＭＳ ゴシック" w:hint="eastAsia"/>
                              </w:rPr>
                              <w:t>Trigonometric:</w:t>
                            </w:r>
                          </w:p>
                          <w:p w:rsidR="00214921" w:rsidRPr="00D12774" w:rsidRDefault="00214921" w:rsidP="00214921">
                            <w:pPr>
                              <w:pStyle w:val="ListParagraph"/>
                              <w:numPr>
                                <w:ilvl w:val="0"/>
                                <w:numId w:val="2"/>
                              </w:numPr>
                              <w:rPr>
                                <w:rFonts w:ascii="ＭＳ ゴシック" w:eastAsia="ＭＳ ゴシック" w:hAnsi="Lucida Grande" w:cs="Lucida Grande"/>
                                <w:b/>
                                <w:color w:val="000000"/>
                              </w:rPr>
                            </w:pPr>
                            <w:r w:rsidRPr="00D12774">
                              <w:rPr>
                                <w:rFonts w:ascii="ＭＳ ゴシック" w:eastAsia="ＭＳ ゴシック"/>
                              </w:rPr>
                              <w:t>Sin</w:t>
                            </w:r>
                            <w:r w:rsidRPr="00D12774">
                              <w:rPr>
                                <w:rFonts w:ascii="ＭＳ ゴシック" w:eastAsia="ＭＳ ゴシック" w:hint="eastAsia"/>
                              </w:rPr>
                              <w:t>(45</w:t>
                            </w:r>
                            <w:r w:rsidRPr="00D12774">
                              <w:rPr>
                                <w:rFonts w:ascii="ＭＳ ゴシック" w:eastAsia="ＭＳ ゴシック" w:hAnsi="Lucida Grande" w:cs="Lucida Grande" w:hint="eastAsia"/>
                                <w:b/>
                                <w:color w:val="000000"/>
                              </w:rPr>
                              <w:t>°)</w:t>
                            </w:r>
                          </w:p>
                          <w:p w:rsidR="00214921" w:rsidRPr="00D12774" w:rsidRDefault="00214921" w:rsidP="00214921">
                            <w:pPr>
                              <w:pStyle w:val="ListParagraph"/>
                              <w:numPr>
                                <w:ilvl w:val="0"/>
                                <w:numId w:val="2"/>
                              </w:numPr>
                              <w:rPr>
                                <w:rFonts w:ascii="ＭＳ ゴシック" w:eastAsia="ＭＳ ゴシック"/>
                              </w:rPr>
                            </w:pPr>
                            <w:r>
                              <w:rPr>
                                <w:rFonts w:ascii="ＭＳ ゴシック" w:eastAsia="ＭＳ ゴシック" w:hint="eastAsia"/>
                              </w:rPr>
                              <w:t>2c</w:t>
                            </w:r>
                            <w:r w:rsidRPr="00D12774">
                              <w:rPr>
                                <w:rFonts w:ascii="ＭＳ ゴシック" w:eastAsia="ＭＳ ゴシック" w:hint="eastAsia"/>
                              </w:rPr>
                              <w:t>os(52</w:t>
                            </w:r>
                            <w:r w:rsidRPr="00D12774">
                              <w:rPr>
                                <w:rFonts w:ascii="ＭＳ ゴシック" w:eastAsia="ＭＳ ゴシック" w:hAnsi="Lucida Grande" w:cs="Lucida Grande" w:hint="eastAsia"/>
                                <w:b/>
                                <w:color w:val="000000"/>
                              </w:rPr>
                              <w:t>°)</w:t>
                            </w:r>
                          </w:p>
                          <w:p w:rsidR="00214921" w:rsidRPr="00D12774" w:rsidRDefault="00214921" w:rsidP="00214921">
                            <w:pPr>
                              <w:pStyle w:val="ListParagraph"/>
                              <w:numPr>
                                <w:ilvl w:val="0"/>
                                <w:numId w:val="2"/>
                              </w:numPr>
                              <w:rPr>
                                <w:rFonts w:ascii="ＭＳ ゴシック" w:eastAsia="ＭＳ ゴシック"/>
                              </w:rPr>
                            </w:pPr>
                            <w:r>
                              <w:rPr>
                                <w:rFonts w:ascii="ＭＳ ゴシック" w:eastAsia="ＭＳ ゴシック" w:hint="eastAsia"/>
                              </w:rPr>
                              <w:t>T</w:t>
                            </w:r>
                            <w:r w:rsidRPr="00D12774">
                              <w:rPr>
                                <w:rFonts w:ascii="ＭＳ ゴシック" w:eastAsia="ＭＳ ゴシック" w:hint="eastAsia"/>
                              </w:rPr>
                              <w:t>an(134</w:t>
                            </w:r>
                            <w:r w:rsidRPr="00D12774">
                              <w:rPr>
                                <w:rFonts w:ascii="ＭＳ ゴシック" w:eastAsia="ＭＳ ゴシック" w:hAnsi="Lucida Grande" w:cs="Lucida Grande" w:hint="eastAsia"/>
                                <w:b/>
                                <w:color w:val="000000"/>
                              </w:rPr>
                              <w:t>°)</w:t>
                            </w:r>
                          </w:p>
                          <w:p w:rsidR="00214921" w:rsidRPr="00D12774" w:rsidRDefault="00214921" w:rsidP="00214921">
                            <w:pPr>
                              <w:rPr>
                                <w:rFonts w:ascii="ＭＳ ゴシック" w:eastAsia="ＭＳ ゴシック"/>
                              </w:rPr>
                            </w:pPr>
                            <w:r>
                              <w:rPr>
                                <w:rFonts w:ascii="ＭＳ ゴシック" w:eastAsia="ＭＳ ゴシック"/>
                              </w:rPr>
                              <w:t>Several</w:t>
                            </w:r>
                            <w:r w:rsidRPr="00D12774">
                              <w:rPr>
                                <w:rFonts w:ascii="ＭＳ ゴシック" w:eastAsia="ＭＳ ゴシック" w:hint="eastAsia"/>
                              </w:rPr>
                              <w:t>:</w:t>
                            </w:r>
                          </w:p>
                          <w:p w:rsidR="00214921" w:rsidRPr="00D12774" w:rsidRDefault="00214921" w:rsidP="00214921">
                            <w:pPr>
                              <w:pStyle w:val="ListParagraph"/>
                              <w:numPr>
                                <w:ilvl w:val="0"/>
                                <w:numId w:val="3"/>
                              </w:numPr>
                              <w:rPr>
                                <w:rFonts w:ascii="ＭＳ ゴシック" w:eastAsia="ＭＳ ゴシック"/>
                                <w:color w:val="000000"/>
                              </w:rPr>
                            </w:pPr>
                            <w:r w:rsidRPr="00D12774">
                              <w:rPr>
                                <w:rFonts w:ascii="ＭＳ ゴシック" w:eastAsia="ＭＳ ゴシック" w:hint="eastAsia"/>
                              </w:rPr>
                              <w:t>3(7</w:t>
                            </w:r>
                            <w:r w:rsidRPr="00D12774">
                              <w:rPr>
                                <w:rFonts w:ascii="ＭＳ ゴシック" w:eastAsia="ＭＳ ゴシック" w:hint="eastAsia"/>
                                <w:color w:val="000000"/>
                              </w:rPr>
                              <w:t>+2))⁄15</w:t>
                            </w:r>
                          </w:p>
                          <w:p w:rsidR="00214921" w:rsidRPr="00D12774" w:rsidRDefault="00214921" w:rsidP="00214921">
                            <w:pPr>
                              <w:pStyle w:val="ListParagraph"/>
                              <w:numPr>
                                <w:ilvl w:val="0"/>
                                <w:numId w:val="3"/>
                              </w:numPr>
                              <w:rPr>
                                <w:rFonts w:ascii="ＭＳ ゴシック" w:eastAsia="ＭＳ ゴシック"/>
                              </w:rPr>
                            </w:pPr>
                            <w:r w:rsidRPr="00D12774">
                              <w:rPr>
                                <w:rFonts w:ascii="ＭＳ ゴシック" w:eastAsia="ＭＳ ゴシック" w:hint="eastAsia"/>
                              </w:rPr>
                              <w:t xml:space="preserve">(3 </w:t>
                            </w:r>
                            <w:r w:rsidRPr="00D12774">
                              <w:rPr>
                                <w:rFonts w:ascii="ＭＳ ゴシック" w:eastAsia="ＭＳ ゴシック" w:hint="eastAsia"/>
                                <w:color w:val="000000"/>
                              </w:rPr>
                              <w:t>⁄ 2)(8 − 2)</w:t>
                            </w:r>
                          </w:p>
                          <w:p w:rsidR="00214921" w:rsidRPr="00D12774" w:rsidRDefault="00214921" w:rsidP="00214921">
                            <w:pPr>
                              <w:pStyle w:val="ListParagraph"/>
                              <w:numPr>
                                <w:ilvl w:val="0"/>
                                <w:numId w:val="3"/>
                              </w:numPr>
                              <w:rPr>
                                <w:rFonts w:ascii="ＭＳ ゴシック" w:eastAsia="ＭＳ ゴシック"/>
                              </w:rPr>
                            </w:pPr>
                            <w:r w:rsidRPr="00D12774">
                              <w:rPr>
                                <w:rFonts w:ascii="ＭＳ ゴシック" w:eastAsia="ＭＳ ゴシック" w:hint="eastAsia"/>
                              </w:rPr>
                              <w:t xml:space="preserve">(7 (64  </w:t>
                            </w:r>
                            <w:r w:rsidRPr="00D12774">
                              <w:rPr>
                                <w:rFonts w:ascii="ＭＳ ゴシック" w:eastAsia="ＭＳ ゴシック" w:hint="eastAsia"/>
                                <w:color w:val="000000"/>
                              </w:rPr>
                              <w:t>+ 128)) ⁄ 2.7</w:t>
                            </w:r>
                          </w:p>
                          <w:p w:rsidR="00214921" w:rsidRDefault="00214921" w:rsidP="0021492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112.05pt;margin-top:5.8pt;width:225pt;height:19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" filled="f" stroked="f">
                <v:textbox>
                  <w:txbxContent>
                    <w:p w:rsidR="00214921" w:rsidRPr="00D12774" w:rsidRDefault="00214921" w:rsidP="00214921">
                      <w:pPr>
                        <w:rPr>
                          <w:rFonts w:ascii="ＭＳ ゴシック" w:eastAsia="ＭＳ ゴシック"/>
                        </w:rPr>
                      </w:pPr>
                      <w:r w:rsidRPr="00D12774">
                        <w:rPr>
                          <w:rFonts w:ascii="ＭＳ ゴシック" w:eastAsia="ＭＳ ゴシック" w:hint="eastAsia"/>
                        </w:rPr>
                        <w:t>Arithmetic:</w:t>
                      </w:r>
                    </w:p>
                    <w:p w:rsidR="00214921" w:rsidRPr="00D12774" w:rsidRDefault="00214921" w:rsidP="00214921">
                      <w:pPr>
                        <w:pStyle w:val="ListParagraph"/>
                        <w:numPr>
                          <w:ilvl w:val="0"/>
                          <w:numId w:val="1"/>
                        </w:numPr>
                        <w:rPr>
                          <w:rFonts w:ascii="ＭＳ ゴシック" w:eastAsia="ＭＳ ゴシック"/>
                        </w:rPr>
                      </w:pPr>
                      <w:r w:rsidRPr="00D12774">
                        <w:rPr>
                          <w:rFonts w:ascii="ＭＳ ゴシック" w:eastAsia="ＭＳ ゴシック" w:hint="eastAsia"/>
                        </w:rPr>
                        <w:t>5 + 3</w:t>
                      </w:r>
                    </w:p>
                    <w:p w:rsidR="00214921" w:rsidRPr="00D12774" w:rsidRDefault="00214921" w:rsidP="00214921">
                      <w:pPr>
                        <w:pStyle w:val="ListParagraph"/>
                        <w:numPr>
                          <w:ilvl w:val="0"/>
                          <w:numId w:val="1"/>
                        </w:numPr>
                        <w:rPr>
                          <w:rFonts w:ascii="ＭＳ ゴシック" w:eastAsia="ＭＳ ゴシック"/>
                        </w:rPr>
                      </w:pPr>
                      <w:r w:rsidRPr="00D12774">
                        <w:rPr>
                          <w:rFonts w:ascii="ＭＳ ゴシック" w:eastAsia="ＭＳ ゴシック" w:hint="eastAsia"/>
                        </w:rPr>
                        <w:t xml:space="preserve">187,652 </w:t>
                      </w:r>
                      <w:r w:rsidRPr="00D12774">
                        <w:rPr>
                          <w:rFonts w:ascii="ＭＳ ゴシック" w:eastAsia="ＭＳ ゴシック" w:hint="eastAsia"/>
                          <w:color w:val="000000"/>
                        </w:rPr>
                        <w:t>× 27</w:t>
                      </w:r>
                    </w:p>
                    <w:p w:rsidR="00214921" w:rsidRPr="00D12774" w:rsidRDefault="00214921" w:rsidP="00214921">
                      <w:pPr>
                        <w:pStyle w:val="ListParagraph"/>
                        <w:numPr>
                          <w:ilvl w:val="0"/>
                          <w:numId w:val="1"/>
                        </w:numPr>
                        <w:rPr>
                          <w:rFonts w:ascii="ＭＳ ゴシック" w:eastAsia="ＭＳ ゴシック"/>
                        </w:rPr>
                      </w:pPr>
                      <w:r w:rsidRPr="00D12774">
                        <w:rPr>
                          <w:rFonts w:ascii="ＭＳ ゴシック" w:eastAsia="ＭＳ ゴシック" w:hint="eastAsia"/>
                          <w:color w:val="000000"/>
                        </w:rPr>
                        <w:t>5,783 ÷ 12</w:t>
                      </w:r>
                    </w:p>
                    <w:p w:rsidR="00214921" w:rsidRPr="00D12774" w:rsidRDefault="00214921" w:rsidP="00214921">
                      <w:pPr>
                        <w:rPr>
                          <w:rFonts w:ascii="ＭＳ ゴシック" w:eastAsia="ＭＳ ゴシック"/>
                        </w:rPr>
                      </w:pPr>
                      <w:r w:rsidRPr="00D12774">
                        <w:rPr>
                          <w:rFonts w:ascii="ＭＳ ゴシック" w:eastAsia="ＭＳ ゴシック" w:hint="eastAsia"/>
                        </w:rPr>
                        <w:t>Trigonometric:</w:t>
                      </w:r>
                    </w:p>
                    <w:p w:rsidR="00214921" w:rsidRPr="00D12774" w:rsidRDefault="00214921" w:rsidP="00214921">
                      <w:pPr>
                        <w:pStyle w:val="ListParagraph"/>
                        <w:numPr>
                          <w:ilvl w:val="0"/>
                          <w:numId w:val="2"/>
                        </w:numPr>
                        <w:rPr>
                          <w:rFonts w:ascii="ＭＳ ゴシック" w:eastAsia="ＭＳ ゴシック" w:hAnsi="Lucida Grande" w:cs="Lucida Grande"/>
                          <w:b/>
                          <w:color w:val="000000"/>
                        </w:rPr>
                      </w:pPr>
                      <w:r w:rsidRPr="00D12774">
                        <w:rPr>
                          <w:rFonts w:ascii="ＭＳ ゴシック" w:eastAsia="ＭＳ ゴシック"/>
                        </w:rPr>
                        <w:t>Sin</w:t>
                      </w:r>
                      <w:r w:rsidRPr="00D12774">
                        <w:rPr>
                          <w:rFonts w:ascii="ＭＳ ゴシック" w:eastAsia="ＭＳ ゴシック" w:hint="eastAsia"/>
                        </w:rPr>
                        <w:t>(45</w:t>
                      </w:r>
                      <w:r w:rsidRPr="00D12774">
                        <w:rPr>
                          <w:rFonts w:ascii="ＭＳ ゴシック" w:eastAsia="ＭＳ ゴシック" w:hAnsi="Lucida Grande" w:cs="Lucida Grande" w:hint="eastAsia"/>
                          <w:b/>
                          <w:color w:val="000000"/>
                        </w:rPr>
                        <w:t>°)</w:t>
                      </w:r>
                    </w:p>
                    <w:p w:rsidR="00214921" w:rsidRPr="00D12774" w:rsidRDefault="00214921" w:rsidP="00214921">
                      <w:pPr>
                        <w:pStyle w:val="ListParagraph"/>
                        <w:numPr>
                          <w:ilvl w:val="0"/>
                          <w:numId w:val="2"/>
                        </w:numPr>
                        <w:rPr>
                          <w:rFonts w:ascii="ＭＳ ゴシック" w:eastAsia="ＭＳ ゴシック"/>
                        </w:rPr>
                      </w:pPr>
                      <w:r>
                        <w:rPr>
                          <w:rFonts w:ascii="ＭＳ ゴシック" w:eastAsia="ＭＳ ゴシック" w:hint="eastAsia"/>
                        </w:rPr>
                        <w:t>2c</w:t>
                      </w:r>
                      <w:r w:rsidRPr="00D12774">
                        <w:rPr>
                          <w:rFonts w:ascii="ＭＳ ゴシック" w:eastAsia="ＭＳ ゴシック" w:hint="eastAsia"/>
                        </w:rPr>
                        <w:t>os(52</w:t>
                      </w:r>
                      <w:r w:rsidRPr="00D12774">
                        <w:rPr>
                          <w:rFonts w:ascii="ＭＳ ゴシック" w:eastAsia="ＭＳ ゴシック" w:hAnsi="Lucida Grande" w:cs="Lucida Grande" w:hint="eastAsia"/>
                          <w:b/>
                          <w:color w:val="000000"/>
                        </w:rPr>
                        <w:t>°)</w:t>
                      </w:r>
                    </w:p>
                    <w:p w:rsidR="00214921" w:rsidRPr="00D12774" w:rsidRDefault="00214921" w:rsidP="00214921">
                      <w:pPr>
                        <w:pStyle w:val="ListParagraph"/>
                        <w:numPr>
                          <w:ilvl w:val="0"/>
                          <w:numId w:val="2"/>
                        </w:numPr>
                        <w:rPr>
                          <w:rFonts w:ascii="ＭＳ ゴシック" w:eastAsia="ＭＳ ゴシック"/>
                        </w:rPr>
                      </w:pPr>
                      <w:r>
                        <w:rPr>
                          <w:rFonts w:ascii="ＭＳ ゴシック" w:eastAsia="ＭＳ ゴシック" w:hint="eastAsia"/>
                        </w:rPr>
                        <w:t>T</w:t>
                      </w:r>
                      <w:r w:rsidRPr="00D12774">
                        <w:rPr>
                          <w:rFonts w:ascii="ＭＳ ゴシック" w:eastAsia="ＭＳ ゴシック" w:hint="eastAsia"/>
                        </w:rPr>
                        <w:t>an(134</w:t>
                      </w:r>
                      <w:r w:rsidRPr="00D12774">
                        <w:rPr>
                          <w:rFonts w:ascii="ＭＳ ゴシック" w:eastAsia="ＭＳ ゴシック" w:hAnsi="Lucida Grande" w:cs="Lucida Grande" w:hint="eastAsia"/>
                          <w:b/>
                          <w:color w:val="000000"/>
                        </w:rPr>
                        <w:t>°)</w:t>
                      </w:r>
                    </w:p>
                    <w:p w:rsidR="00214921" w:rsidRPr="00D12774" w:rsidRDefault="00214921" w:rsidP="00214921">
                      <w:pPr>
                        <w:rPr>
                          <w:rFonts w:ascii="ＭＳ ゴシック" w:eastAsia="ＭＳ ゴシック"/>
                        </w:rPr>
                      </w:pPr>
                      <w:r>
                        <w:rPr>
                          <w:rFonts w:ascii="ＭＳ ゴシック" w:eastAsia="ＭＳ ゴシック"/>
                        </w:rPr>
                        <w:t>Several</w:t>
                      </w:r>
                      <w:r w:rsidRPr="00D12774">
                        <w:rPr>
                          <w:rFonts w:ascii="ＭＳ ゴシック" w:eastAsia="ＭＳ ゴシック" w:hint="eastAsia"/>
                        </w:rPr>
                        <w:t>:</w:t>
                      </w:r>
                    </w:p>
                    <w:p w:rsidR="00214921" w:rsidRPr="00D12774" w:rsidRDefault="00214921" w:rsidP="00214921">
                      <w:pPr>
                        <w:pStyle w:val="ListParagraph"/>
                        <w:numPr>
                          <w:ilvl w:val="0"/>
                          <w:numId w:val="3"/>
                        </w:numPr>
                        <w:rPr>
                          <w:rFonts w:ascii="ＭＳ ゴシック" w:eastAsia="ＭＳ ゴシック"/>
                          <w:color w:val="000000"/>
                        </w:rPr>
                      </w:pPr>
                      <w:r w:rsidRPr="00D12774">
                        <w:rPr>
                          <w:rFonts w:ascii="ＭＳ ゴシック" w:eastAsia="ＭＳ ゴシック" w:hint="eastAsia"/>
                        </w:rPr>
                        <w:t>3(7</w:t>
                      </w:r>
                      <w:r w:rsidRPr="00D12774">
                        <w:rPr>
                          <w:rFonts w:ascii="ＭＳ ゴシック" w:eastAsia="ＭＳ ゴシック" w:hint="eastAsia"/>
                          <w:color w:val="000000"/>
                        </w:rPr>
                        <w:t>+2))⁄15</w:t>
                      </w:r>
                    </w:p>
                    <w:p w:rsidR="00214921" w:rsidRPr="00D12774" w:rsidRDefault="00214921" w:rsidP="00214921">
                      <w:pPr>
                        <w:pStyle w:val="ListParagraph"/>
                        <w:numPr>
                          <w:ilvl w:val="0"/>
                          <w:numId w:val="3"/>
                        </w:numPr>
                        <w:rPr>
                          <w:rFonts w:ascii="ＭＳ ゴシック" w:eastAsia="ＭＳ ゴシック"/>
                        </w:rPr>
                      </w:pPr>
                      <w:r w:rsidRPr="00D12774">
                        <w:rPr>
                          <w:rFonts w:ascii="ＭＳ ゴシック" w:eastAsia="ＭＳ ゴシック" w:hint="eastAsia"/>
                        </w:rPr>
                        <w:t xml:space="preserve">(3 </w:t>
                      </w:r>
                      <w:r w:rsidRPr="00D12774">
                        <w:rPr>
                          <w:rFonts w:ascii="ＭＳ ゴシック" w:eastAsia="ＭＳ ゴシック" w:hint="eastAsia"/>
                          <w:color w:val="000000"/>
                        </w:rPr>
                        <w:t>⁄ 2)(8 − 2)</w:t>
                      </w:r>
                    </w:p>
                    <w:p w:rsidR="00214921" w:rsidRPr="00D12774" w:rsidRDefault="00214921" w:rsidP="00214921">
                      <w:pPr>
                        <w:pStyle w:val="ListParagraph"/>
                        <w:numPr>
                          <w:ilvl w:val="0"/>
                          <w:numId w:val="3"/>
                        </w:numPr>
                        <w:rPr>
                          <w:rFonts w:ascii="ＭＳ ゴシック" w:eastAsia="ＭＳ ゴシック"/>
                        </w:rPr>
                      </w:pPr>
                      <w:r w:rsidRPr="00D12774">
                        <w:rPr>
                          <w:rFonts w:ascii="ＭＳ ゴシック" w:eastAsia="ＭＳ ゴシック" w:hint="eastAsia"/>
                        </w:rPr>
                        <w:t xml:space="preserve">(7 (64  </w:t>
                      </w:r>
                      <w:r w:rsidRPr="00D12774">
                        <w:rPr>
                          <w:rFonts w:ascii="ＭＳ ゴシック" w:eastAsia="ＭＳ ゴシック" w:hint="eastAsia"/>
                          <w:color w:val="000000"/>
                        </w:rPr>
                        <w:t>+ 128)) ⁄ 2.7</w:t>
                      </w:r>
                    </w:p>
                    <w:p w:rsidR="00214921" w:rsidRDefault="00214921" w:rsidP="00214921"/>
                  </w:txbxContent>
                </v:textbox>
                <w10:wrap type="square"/>
              </v:shape>
            </w:pict>
          </mc:Fallback>
        </mc:AlternateContent>
      </w:r>
    </w:p>
    <w:p w:rsidR="00214921" w:rsidRDefault="00214921" w:rsidP="00214921">
      <w:pPr>
        <w:spacing w:line="480" w:lineRule="auto"/>
      </w:pPr>
    </w:p>
    <w:p w:rsidR="00214921" w:rsidRDefault="00214921" w:rsidP="00214921">
      <w:pPr>
        <w:spacing w:line="480" w:lineRule="auto"/>
      </w:pPr>
    </w:p>
    <w:p w:rsidR="00214921" w:rsidRDefault="00214921" w:rsidP="00214921">
      <w:pPr>
        <w:spacing w:line="480" w:lineRule="auto"/>
      </w:pPr>
    </w:p>
    <w:p w:rsidR="00214921" w:rsidRDefault="00214921" w:rsidP="00214921">
      <w:pPr>
        <w:spacing w:line="480" w:lineRule="auto"/>
      </w:pPr>
    </w:p>
    <w:p w:rsidR="00214921" w:rsidRDefault="00214921" w:rsidP="00214921">
      <w:pPr>
        <w:spacing w:line="480" w:lineRule="auto"/>
      </w:pPr>
    </w:p>
    <w:p w:rsidR="00214921" w:rsidRDefault="00214921" w:rsidP="00214921">
      <w:pPr>
        <w:spacing w:line="480" w:lineRule="auto"/>
      </w:pPr>
    </w:p>
    <w:p w:rsidR="00214921" w:rsidRDefault="00214921" w:rsidP="00214921">
      <w:pPr>
        <w:spacing w:line="480" w:lineRule="auto"/>
      </w:pPr>
    </w:p>
    <w:p w:rsidR="00214921" w:rsidRDefault="00214921" w:rsidP="00214921">
      <w:pPr>
        <w:spacing w:line="480" w:lineRule="auto"/>
      </w:pPr>
      <w:r>
        <w:lastRenderedPageBreak/>
        <w:t xml:space="preserve">These were our three measurement activities.  The three usability metrics that we chose to evaluate this experiment were </w:t>
      </w:r>
      <w:commentRangeStart w:id="1"/>
      <w:r>
        <w:t>efficiency</w:t>
      </w:r>
      <w:commentRangeEnd w:id="1"/>
      <w:r>
        <w:rPr>
          <w:rStyle w:val="CommentReference"/>
        </w:rPr>
        <w:commentReference w:id="1"/>
      </w:r>
      <w:r>
        <w:t>, errors, and finally satisfaction.  For efficiency we timed how long it took the test subjects to complete each of the three tasks.  For errors we simply recorded how many, if any, errors the subjects had for each of the tasks.  For satisfaction we had the test subjects rate on a scale from 1 to 10 how much they enjoyed performing the tasks on each device.</w:t>
      </w:r>
    </w:p>
    <w:p w:rsidR="00214921" w:rsidRDefault="00214921" w:rsidP="00214921">
      <w:pPr>
        <w:spacing w:line="480" w:lineRule="auto"/>
      </w:pPr>
      <w:r>
        <w:tab/>
        <w:t>The results can be seen at Figure 1 below.  Even though we only tested six subjects, the results were quite clear which devices performed the best in the hands of our users.  Figure 2 shows the average time of completing a problem on each device, the average rating of satisfaction, and the total amount of errors for each device.  Both the Google search bar and the MacBook built-in calculator scored similarly on their average time.  It took the test subjects an average of 41.89 seconds to complete a problem.  It took the subjects a slightly longer average time of 49.94 seconds to complete a problem, while it only took an average of 16.33 seconds to complete a problem using the TI-83 calculator.  These results clearly indicate that the TI-83 calculator has a much higher efficiency than the other two devices, and that the Google calculator has a slightly higher efficiency than the MacBook calculator.</w:t>
      </w:r>
    </w:p>
    <w:p w:rsidR="00214921" w:rsidRDefault="00214921" w:rsidP="00214921">
      <w:pPr>
        <w:spacing w:line="480" w:lineRule="auto"/>
      </w:pPr>
      <w:r>
        <w:tab/>
        <w:t xml:space="preserve">The other two results were even more revealing.  For the total amount of errors that occurred during each device across all users Google and the TI-83 scored 2 and 1, respectively.  The MacBook calculator on the other hand collected a total of 19 errors, a significant increase from the other two devices.  </w:t>
      </w:r>
    </w:p>
    <w:p w:rsidR="00214921" w:rsidRDefault="00214921" w:rsidP="00214921">
      <w:pPr>
        <w:spacing w:line="480" w:lineRule="auto"/>
      </w:pPr>
      <w:r>
        <w:rPr>
          <w:noProof/>
          <w:lang w:eastAsia="en-US"/>
        </w:rPr>
        <mc:AlternateContent>
          <mc:Choice Requires="wps">
            <w:drawing>
              <wp:anchor distT="0" distB="0" distL="114300" distR="114300" simplePos="0" relativeHeight="251660288" behindDoc="0" locked="0" layoutInCell="1" allowOverlap="1" wp14:anchorId="3E093E79" wp14:editId="03AE75A9">
                <wp:simplePos x="0" y="0"/>
                <wp:positionH relativeFrom="column">
                  <wp:posOffset>-1091565</wp:posOffset>
                </wp:positionH>
                <wp:positionV relativeFrom="paragraph">
                  <wp:posOffset>2402840</wp:posOffset>
                </wp:positionV>
                <wp:extent cx="7658100" cy="6057900"/>
                <wp:effectExtent l="0" t="0" r="0" b="12700"/>
                <wp:wrapSquare wrapText="bothSides"/>
                <wp:docPr id="5" name="Text Box 5"/>
                <wp:cNvGraphicFramePr/>
                <a:graphic xmlns:a="http://schemas.openxmlformats.org/drawingml/2006/main">
                  <a:graphicData uri="http://schemas.microsoft.com/office/word/2010/wordprocessingShape">
                    <wps:wsp>
                      <wps:cNvSpPr txBox="1"/>
                      <wps:spPr>
                        <a:xfrm>
                          <a:off x="0" y="0"/>
                          <a:ext cx="7658100" cy="6057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11380" w:type="dxa"/>
                              <w:tblInd w:w="93" w:type="dxa"/>
                              <w:tblLook w:val="04A0" w:firstRow="1" w:lastRow="0" w:firstColumn="1" w:lastColumn="0" w:noHBand="0" w:noVBand="1"/>
                            </w:tblPr>
                            <w:tblGrid>
                              <w:gridCol w:w="1079"/>
                              <w:gridCol w:w="1524"/>
                              <w:gridCol w:w="1953"/>
                              <w:gridCol w:w="1064"/>
                              <w:gridCol w:w="1440"/>
                              <w:gridCol w:w="1596"/>
                              <w:gridCol w:w="1440"/>
                              <w:gridCol w:w="1440"/>
                            </w:tblGrid>
                            <w:tr w:rsidR="00214921" w:rsidRPr="00E023B2" w:rsidTr="00E023B2">
                              <w:trPr>
                                <w:trHeight w:val="400"/>
                              </w:trPr>
                              <w:tc>
                                <w:tcPr>
                                  <w:tcW w:w="5620" w:type="dxa"/>
                                  <w:gridSpan w:val="4"/>
                                  <w:tcBorders>
                                    <w:top w:val="nil"/>
                                    <w:left w:val="nil"/>
                                    <w:bottom w:val="nil"/>
                                    <w:right w:val="nil"/>
                                  </w:tcBorders>
                                  <w:shd w:val="clear" w:color="auto" w:fill="auto"/>
                                  <w:noWrap/>
                                  <w:vAlign w:val="bottom"/>
                                  <w:hideMark/>
                                </w:tcPr>
                                <w:p w:rsidR="00214921" w:rsidRPr="00E023B2" w:rsidRDefault="00214921" w:rsidP="00E023B2">
                                  <w:pPr>
                                    <w:rPr>
                                      <w:rFonts w:ascii="Calibri" w:eastAsia="Times New Roman" w:hAnsi="Calibri" w:cs="Times New Roman"/>
                                      <w:b/>
                                      <w:bCs/>
                                      <w:color w:val="000000"/>
                                      <w:sz w:val="32"/>
                                      <w:szCs w:val="32"/>
                                      <w:lang w:eastAsia="en-US"/>
                                    </w:rPr>
                                  </w:pPr>
                                  <w:r w:rsidRPr="00E023B2">
                                    <w:rPr>
                                      <w:rFonts w:ascii="Calibri" w:eastAsia="Times New Roman" w:hAnsi="Calibri" w:cs="Times New Roman"/>
                                      <w:b/>
                                      <w:bCs/>
                                      <w:color w:val="000000"/>
                                      <w:sz w:val="32"/>
                                      <w:szCs w:val="32"/>
                                      <w:lang w:eastAsia="en-US"/>
                                    </w:rPr>
                                    <w:t>GOOGLE BUILT IN CALCULATOR</w:t>
                                  </w:r>
                                </w:p>
                              </w:tc>
                              <w:tc>
                                <w:tcPr>
                                  <w:tcW w:w="1440" w:type="dxa"/>
                                  <w:tcBorders>
                                    <w:top w:val="nil"/>
                                    <w:left w:val="nil"/>
                                    <w:bottom w:val="nil"/>
                                    <w:right w:val="nil"/>
                                  </w:tcBorders>
                                  <w:shd w:val="clear" w:color="auto" w:fill="auto"/>
                                  <w:noWrap/>
                                  <w:vAlign w:val="bottom"/>
                                  <w:hideMark/>
                                </w:tcPr>
                                <w:p w:rsidR="00214921" w:rsidRPr="00E023B2" w:rsidRDefault="00214921" w:rsidP="00E023B2">
                                  <w:pPr>
                                    <w:rPr>
                                      <w:rFonts w:ascii="Calibri" w:eastAsia="Times New Roman" w:hAnsi="Calibri" w:cs="Times New Roman"/>
                                      <w:color w:val="000000"/>
                                      <w:lang w:eastAsia="en-US"/>
                                    </w:rPr>
                                  </w:pPr>
                                </w:p>
                              </w:tc>
                              <w:tc>
                                <w:tcPr>
                                  <w:tcW w:w="1440" w:type="dxa"/>
                                  <w:tcBorders>
                                    <w:top w:val="nil"/>
                                    <w:left w:val="nil"/>
                                    <w:bottom w:val="nil"/>
                                    <w:right w:val="nil"/>
                                  </w:tcBorders>
                                  <w:shd w:val="clear" w:color="auto" w:fill="auto"/>
                                  <w:noWrap/>
                                  <w:vAlign w:val="bottom"/>
                                  <w:hideMark/>
                                </w:tcPr>
                                <w:p w:rsidR="00214921" w:rsidRPr="00E023B2" w:rsidRDefault="00214921" w:rsidP="00E023B2">
                                  <w:pPr>
                                    <w:rPr>
                                      <w:rFonts w:ascii="Calibri" w:eastAsia="Times New Roman" w:hAnsi="Calibri" w:cs="Times New Roman"/>
                                      <w:color w:val="000000"/>
                                      <w:lang w:eastAsia="en-US"/>
                                    </w:rPr>
                                  </w:pPr>
                                </w:p>
                              </w:tc>
                              <w:tc>
                                <w:tcPr>
                                  <w:tcW w:w="1440" w:type="dxa"/>
                                  <w:tcBorders>
                                    <w:top w:val="nil"/>
                                    <w:left w:val="nil"/>
                                    <w:bottom w:val="nil"/>
                                    <w:right w:val="nil"/>
                                  </w:tcBorders>
                                  <w:shd w:val="clear" w:color="auto" w:fill="auto"/>
                                  <w:noWrap/>
                                  <w:vAlign w:val="bottom"/>
                                  <w:hideMark/>
                                </w:tcPr>
                                <w:p w:rsidR="00214921" w:rsidRPr="00E023B2" w:rsidRDefault="00214921" w:rsidP="00E023B2">
                                  <w:pPr>
                                    <w:rPr>
                                      <w:rFonts w:ascii="Calibri" w:eastAsia="Times New Roman" w:hAnsi="Calibri" w:cs="Times New Roman"/>
                                      <w:color w:val="000000"/>
                                      <w:lang w:eastAsia="en-US"/>
                                    </w:rPr>
                                  </w:pPr>
                                </w:p>
                              </w:tc>
                              <w:tc>
                                <w:tcPr>
                                  <w:tcW w:w="1440" w:type="dxa"/>
                                  <w:tcBorders>
                                    <w:top w:val="nil"/>
                                    <w:left w:val="nil"/>
                                    <w:bottom w:val="nil"/>
                                    <w:right w:val="nil"/>
                                  </w:tcBorders>
                                  <w:shd w:val="clear" w:color="auto" w:fill="auto"/>
                                  <w:noWrap/>
                                  <w:vAlign w:val="bottom"/>
                                  <w:hideMark/>
                                </w:tcPr>
                                <w:p w:rsidR="00214921" w:rsidRPr="00E023B2" w:rsidRDefault="00214921" w:rsidP="00E023B2">
                                  <w:pPr>
                                    <w:rPr>
                                      <w:rFonts w:ascii="Calibri" w:eastAsia="Times New Roman" w:hAnsi="Calibri" w:cs="Times New Roman"/>
                                      <w:color w:val="000000"/>
                                      <w:lang w:eastAsia="en-US"/>
                                    </w:rPr>
                                  </w:pPr>
                                </w:p>
                              </w:tc>
                            </w:tr>
                            <w:tr w:rsidR="00214921" w:rsidRPr="00E023B2" w:rsidTr="00E023B2">
                              <w:trPr>
                                <w:trHeight w:val="320"/>
                              </w:trPr>
                              <w:tc>
                                <w:tcPr>
                                  <w:tcW w:w="1079" w:type="dxa"/>
                                  <w:tcBorders>
                                    <w:top w:val="nil"/>
                                    <w:left w:val="nil"/>
                                    <w:bottom w:val="nil"/>
                                    <w:right w:val="nil"/>
                                  </w:tcBorders>
                                  <w:shd w:val="clear" w:color="auto" w:fill="auto"/>
                                  <w:noWrap/>
                                  <w:vAlign w:val="bottom"/>
                                  <w:hideMark/>
                                </w:tcPr>
                                <w:p w:rsidR="00214921" w:rsidRPr="00E023B2" w:rsidRDefault="00214921" w:rsidP="00E023B2">
                                  <w:pPr>
                                    <w:rPr>
                                      <w:rFonts w:ascii="Calibri" w:eastAsia="Times New Roman" w:hAnsi="Calibri" w:cs="Times New Roman"/>
                                      <w:color w:val="000000"/>
                                      <w:lang w:eastAsia="en-US"/>
                                    </w:rPr>
                                  </w:pPr>
                                </w:p>
                              </w:tc>
                              <w:tc>
                                <w:tcPr>
                                  <w:tcW w:w="1524" w:type="dxa"/>
                                  <w:tcBorders>
                                    <w:top w:val="nil"/>
                                    <w:left w:val="nil"/>
                                    <w:bottom w:val="nil"/>
                                    <w:right w:val="nil"/>
                                  </w:tcBorders>
                                  <w:shd w:val="clear" w:color="auto" w:fill="auto"/>
                                  <w:noWrap/>
                                  <w:vAlign w:val="bottom"/>
                                  <w:hideMark/>
                                </w:tcPr>
                                <w:p w:rsidR="00214921" w:rsidRPr="00E023B2" w:rsidRDefault="00214921" w:rsidP="00E023B2">
                                  <w:pPr>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Efficiency</w:t>
                                  </w:r>
                                </w:p>
                              </w:tc>
                              <w:tc>
                                <w:tcPr>
                                  <w:tcW w:w="1953" w:type="dxa"/>
                                  <w:tcBorders>
                                    <w:top w:val="nil"/>
                                    <w:left w:val="nil"/>
                                    <w:bottom w:val="nil"/>
                                    <w:right w:val="nil"/>
                                  </w:tcBorders>
                                  <w:shd w:val="clear" w:color="auto" w:fill="auto"/>
                                  <w:noWrap/>
                                  <w:vAlign w:val="bottom"/>
                                  <w:hideMark/>
                                </w:tcPr>
                                <w:p w:rsidR="00214921" w:rsidRPr="00E023B2" w:rsidRDefault="00214921" w:rsidP="00E023B2">
                                  <w:pPr>
                                    <w:rPr>
                                      <w:rFonts w:ascii="Calibri" w:eastAsia="Times New Roman" w:hAnsi="Calibri" w:cs="Times New Roman"/>
                                      <w:color w:val="000000"/>
                                      <w:lang w:eastAsia="en-US"/>
                                    </w:rPr>
                                  </w:pPr>
                                </w:p>
                              </w:tc>
                              <w:tc>
                                <w:tcPr>
                                  <w:tcW w:w="1064" w:type="dxa"/>
                                  <w:tcBorders>
                                    <w:top w:val="nil"/>
                                    <w:left w:val="nil"/>
                                    <w:bottom w:val="nil"/>
                                    <w:right w:val="nil"/>
                                  </w:tcBorders>
                                  <w:shd w:val="clear" w:color="auto" w:fill="auto"/>
                                  <w:noWrap/>
                                  <w:vAlign w:val="bottom"/>
                                  <w:hideMark/>
                                </w:tcPr>
                                <w:p w:rsidR="00214921" w:rsidRPr="00E023B2" w:rsidRDefault="00214921" w:rsidP="00E023B2">
                                  <w:pPr>
                                    <w:rPr>
                                      <w:rFonts w:ascii="Calibri" w:eastAsia="Times New Roman" w:hAnsi="Calibri" w:cs="Times New Roman"/>
                                      <w:color w:val="000000"/>
                                      <w:lang w:eastAsia="en-US"/>
                                    </w:rPr>
                                  </w:pPr>
                                </w:p>
                              </w:tc>
                              <w:tc>
                                <w:tcPr>
                                  <w:tcW w:w="1440" w:type="dxa"/>
                                  <w:tcBorders>
                                    <w:top w:val="nil"/>
                                    <w:left w:val="nil"/>
                                    <w:bottom w:val="nil"/>
                                    <w:right w:val="nil"/>
                                  </w:tcBorders>
                                  <w:shd w:val="clear" w:color="auto" w:fill="auto"/>
                                  <w:noWrap/>
                                  <w:vAlign w:val="bottom"/>
                                  <w:hideMark/>
                                </w:tcPr>
                                <w:p w:rsidR="00214921" w:rsidRPr="00E023B2" w:rsidRDefault="00214921" w:rsidP="00E023B2">
                                  <w:pPr>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Errors</w:t>
                                  </w:r>
                                </w:p>
                              </w:tc>
                              <w:tc>
                                <w:tcPr>
                                  <w:tcW w:w="1440" w:type="dxa"/>
                                  <w:tcBorders>
                                    <w:top w:val="nil"/>
                                    <w:left w:val="nil"/>
                                    <w:bottom w:val="nil"/>
                                    <w:right w:val="nil"/>
                                  </w:tcBorders>
                                  <w:shd w:val="clear" w:color="auto" w:fill="auto"/>
                                  <w:noWrap/>
                                  <w:vAlign w:val="bottom"/>
                                  <w:hideMark/>
                                </w:tcPr>
                                <w:p w:rsidR="00214921" w:rsidRPr="00E023B2" w:rsidRDefault="00214921" w:rsidP="00E023B2">
                                  <w:pPr>
                                    <w:rPr>
                                      <w:rFonts w:ascii="Calibri" w:eastAsia="Times New Roman" w:hAnsi="Calibri" w:cs="Times New Roman"/>
                                      <w:color w:val="000000"/>
                                      <w:lang w:eastAsia="en-US"/>
                                    </w:rPr>
                                  </w:pPr>
                                </w:p>
                              </w:tc>
                              <w:tc>
                                <w:tcPr>
                                  <w:tcW w:w="1440" w:type="dxa"/>
                                  <w:tcBorders>
                                    <w:top w:val="nil"/>
                                    <w:left w:val="nil"/>
                                    <w:bottom w:val="nil"/>
                                    <w:right w:val="nil"/>
                                  </w:tcBorders>
                                  <w:shd w:val="clear" w:color="auto" w:fill="auto"/>
                                  <w:noWrap/>
                                  <w:vAlign w:val="bottom"/>
                                  <w:hideMark/>
                                </w:tcPr>
                                <w:p w:rsidR="00214921" w:rsidRPr="00E023B2" w:rsidRDefault="00214921" w:rsidP="00E023B2">
                                  <w:pPr>
                                    <w:rPr>
                                      <w:rFonts w:ascii="Calibri" w:eastAsia="Times New Roman" w:hAnsi="Calibri" w:cs="Times New Roman"/>
                                      <w:color w:val="000000"/>
                                      <w:lang w:eastAsia="en-US"/>
                                    </w:rPr>
                                  </w:pPr>
                                </w:p>
                              </w:tc>
                              <w:tc>
                                <w:tcPr>
                                  <w:tcW w:w="1440" w:type="dxa"/>
                                  <w:tcBorders>
                                    <w:top w:val="nil"/>
                                    <w:left w:val="nil"/>
                                    <w:bottom w:val="nil"/>
                                    <w:right w:val="nil"/>
                                  </w:tcBorders>
                                  <w:shd w:val="clear" w:color="auto" w:fill="auto"/>
                                  <w:noWrap/>
                                  <w:vAlign w:val="bottom"/>
                                  <w:hideMark/>
                                </w:tcPr>
                                <w:p w:rsidR="00214921" w:rsidRPr="00E023B2" w:rsidRDefault="00214921" w:rsidP="00E023B2">
                                  <w:pPr>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Satisfaction</w:t>
                                  </w:r>
                                </w:p>
                              </w:tc>
                            </w:tr>
                            <w:tr w:rsidR="00214921" w:rsidRPr="00E023B2" w:rsidTr="00E023B2">
                              <w:trPr>
                                <w:trHeight w:val="300"/>
                              </w:trPr>
                              <w:tc>
                                <w:tcPr>
                                  <w:tcW w:w="1079" w:type="dxa"/>
                                  <w:tcBorders>
                                    <w:top w:val="nil"/>
                                    <w:left w:val="nil"/>
                                    <w:bottom w:val="nil"/>
                                    <w:right w:val="nil"/>
                                  </w:tcBorders>
                                  <w:shd w:val="clear" w:color="auto" w:fill="auto"/>
                                  <w:noWrap/>
                                  <w:vAlign w:val="bottom"/>
                                  <w:hideMark/>
                                </w:tcPr>
                                <w:p w:rsidR="00214921" w:rsidRPr="00E023B2" w:rsidRDefault="00214921" w:rsidP="00E023B2">
                                  <w:pPr>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Subject</w:t>
                                  </w:r>
                                </w:p>
                              </w:tc>
                              <w:tc>
                                <w:tcPr>
                                  <w:tcW w:w="1524" w:type="dxa"/>
                                  <w:tcBorders>
                                    <w:top w:val="nil"/>
                                    <w:left w:val="nil"/>
                                    <w:bottom w:val="nil"/>
                                    <w:right w:val="nil"/>
                                  </w:tcBorders>
                                  <w:shd w:val="clear" w:color="auto" w:fill="auto"/>
                                  <w:noWrap/>
                                  <w:vAlign w:val="bottom"/>
                                  <w:hideMark/>
                                </w:tcPr>
                                <w:p w:rsidR="00214921" w:rsidRPr="00E023B2" w:rsidRDefault="00214921" w:rsidP="00E023B2">
                                  <w:pPr>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Arithmetic</w:t>
                                  </w:r>
                                </w:p>
                              </w:tc>
                              <w:tc>
                                <w:tcPr>
                                  <w:tcW w:w="1953" w:type="dxa"/>
                                  <w:tcBorders>
                                    <w:top w:val="nil"/>
                                    <w:left w:val="nil"/>
                                    <w:bottom w:val="nil"/>
                                    <w:right w:val="nil"/>
                                  </w:tcBorders>
                                  <w:shd w:val="clear" w:color="auto" w:fill="auto"/>
                                  <w:noWrap/>
                                  <w:vAlign w:val="bottom"/>
                                  <w:hideMark/>
                                </w:tcPr>
                                <w:p w:rsidR="00214921" w:rsidRPr="00E023B2" w:rsidRDefault="00214921" w:rsidP="00E023B2">
                                  <w:pPr>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Trigonometry</w:t>
                                  </w:r>
                                </w:p>
                              </w:tc>
                              <w:tc>
                                <w:tcPr>
                                  <w:tcW w:w="1064" w:type="dxa"/>
                                  <w:tcBorders>
                                    <w:top w:val="nil"/>
                                    <w:left w:val="nil"/>
                                    <w:bottom w:val="nil"/>
                                    <w:right w:val="nil"/>
                                  </w:tcBorders>
                                  <w:shd w:val="clear" w:color="auto" w:fill="auto"/>
                                  <w:noWrap/>
                                  <w:vAlign w:val="bottom"/>
                                  <w:hideMark/>
                                </w:tcPr>
                                <w:p w:rsidR="00214921" w:rsidRPr="00E023B2" w:rsidRDefault="00214921" w:rsidP="00E023B2">
                                  <w:pPr>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Several</w:t>
                                  </w:r>
                                </w:p>
                              </w:tc>
                              <w:tc>
                                <w:tcPr>
                                  <w:tcW w:w="1440" w:type="dxa"/>
                                  <w:tcBorders>
                                    <w:top w:val="nil"/>
                                    <w:left w:val="nil"/>
                                    <w:bottom w:val="nil"/>
                                    <w:right w:val="nil"/>
                                  </w:tcBorders>
                                  <w:shd w:val="clear" w:color="auto" w:fill="auto"/>
                                  <w:noWrap/>
                                  <w:vAlign w:val="bottom"/>
                                  <w:hideMark/>
                                </w:tcPr>
                                <w:p w:rsidR="00214921" w:rsidRPr="00E023B2" w:rsidRDefault="00214921" w:rsidP="00E023B2">
                                  <w:pPr>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Arithmetic</w:t>
                                  </w:r>
                                </w:p>
                              </w:tc>
                              <w:tc>
                                <w:tcPr>
                                  <w:tcW w:w="1440" w:type="dxa"/>
                                  <w:tcBorders>
                                    <w:top w:val="nil"/>
                                    <w:left w:val="nil"/>
                                    <w:bottom w:val="nil"/>
                                    <w:right w:val="nil"/>
                                  </w:tcBorders>
                                  <w:shd w:val="clear" w:color="auto" w:fill="auto"/>
                                  <w:noWrap/>
                                  <w:vAlign w:val="bottom"/>
                                  <w:hideMark/>
                                </w:tcPr>
                                <w:p w:rsidR="00214921" w:rsidRPr="00E023B2" w:rsidRDefault="00214921" w:rsidP="00E023B2">
                                  <w:pPr>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Trigonometric</w:t>
                                  </w:r>
                                </w:p>
                              </w:tc>
                              <w:tc>
                                <w:tcPr>
                                  <w:tcW w:w="1440" w:type="dxa"/>
                                  <w:tcBorders>
                                    <w:top w:val="nil"/>
                                    <w:left w:val="nil"/>
                                    <w:bottom w:val="nil"/>
                                    <w:right w:val="nil"/>
                                  </w:tcBorders>
                                  <w:shd w:val="clear" w:color="auto" w:fill="auto"/>
                                  <w:noWrap/>
                                  <w:vAlign w:val="bottom"/>
                                  <w:hideMark/>
                                </w:tcPr>
                                <w:p w:rsidR="00214921" w:rsidRPr="00E023B2" w:rsidRDefault="00214921" w:rsidP="00E023B2">
                                  <w:pPr>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Several</w:t>
                                  </w:r>
                                </w:p>
                              </w:tc>
                              <w:tc>
                                <w:tcPr>
                                  <w:tcW w:w="1440" w:type="dxa"/>
                                  <w:tcBorders>
                                    <w:top w:val="nil"/>
                                    <w:left w:val="nil"/>
                                    <w:bottom w:val="nil"/>
                                    <w:right w:val="nil"/>
                                  </w:tcBorders>
                                  <w:shd w:val="clear" w:color="auto" w:fill="auto"/>
                                  <w:noWrap/>
                                  <w:vAlign w:val="bottom"/>
                                  <w:hideMark/>
                                </w:tcPr>
                                <w:p w:rsidR="00214921" w:rsidRPr="00E023B2" w:rsidRDefault="00214921" w:rsidP="00E023B2">
                                  <w:pPr>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Google</w:t>
                                  </w:r>
                                </w:p>
                              </w:tc>
                            </w:tr>
                            <w:tr w:rsidR="00214921" w:rsidRPr="00E023B2" w:rsidTr="00E023B2">
                              <w:trPr>
                                <w:trHeight w:val="300"/>
                              </w:trPr>
                              <w:tc>
                                <w:tcPr>
                                  <w:tcW w:w="1079" w:type="dxa"/>
                                  <w:tcBorders>
                                    <w:top w:val="nil"/>
                                    <w:left w:val="nil"/>
                                    <w:bottom w:val="nil"/>
                                    <w:right w:val="nil"/>
                                  </w:tcBorders>
                                  <w:shd w:val="clear" w:color="auto" w:fill="auto"/>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1</w:t>
                                  </w:r>
                                </w:p>
                              </w:tc>
                              <w:tc>
                                <w:tcPr>
                                  <w:tcW w:w="1524" w:type="dxa"/>
                                  <w:tcBorders>
                                    <w:top w:val="nil"/>
                                    <w:left w:val="nil"/>
                                    <w:bottom w:val="nil"/>
                                    <w:right w:val="nil"/>
                                  </w:tcBorders>
                                  <w:shd w:val="clear" w:color="000000" w:fill="D9D9D9"/>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57</w:t>
                                  </w:r>
                                </w:p>
                              </w:tc>
                              <w:tc>
                                <w:tcPr>
                                  <w:tcW w:w="1953" w:type="dxa"/>
                                  <w:tcBorders>
                                    <w:top w:val="nil"/>
                                    <w:left w:val="nil"/>
                                    <w:bottom w:val="nil"/>
                                    <w:right w:val="nil"/>
                                  </w:tcBorders>
                                  <w:shd w:val="clear" w:color="000000" w:fill="D9D9D9"/>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32</w:t>
                                  </w:r>
                                </w:p>
                              </w:tc>
                              <w:tc>
                                <w:tcPr>
                                  <w:tcW w:w="1064" w:type="dxa"/>
                                  <w:tcBorders>
                                    <w:top w:val="nil"/>
                                    <w:left w:val="nil"/>
                                    <w:bottom w:val="nil"/>
                                    <w:right w:val="nil"/>
                                  </w:tcBorders>
                                  <w:shd w:val="clear" w:color="000000" w:fill="D9D9D9"/>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61</w:t>
                                  </w:r>
                                </w:p>
                              </w:tc>
                              <w:tc>
                                <w:tcPr>
                                  <w:tcW w:w="1440" w:type="dxa"/>
                                  <w:tcBorders>
                                    <w:top w:val="nil"/>
                                    <w:left w:val="nil"/>
                                    <w:bottom w:val="nil"/>
                                    <w:right w:val="nil"/>
                                  </w:tcBorders>
                                  <w:shd w:val="clear" w:color="000000" w:fill="D9D9D9"/>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0</w:t>
                                  </w:r>
                                </w:p>
                              </w:tc>
                              <w:tc>
                                <w:tcPr>
                                  <w:tcW w:w="1440" w:type="dxa"/>
                                  <w:tcBorders>
                                    <w:top w:val="nil"/>
                                    <w:left w:val="nil"/>
                                    <w:bottom w:val="nil"/>
                                    <w:right w:val="nil"/>
                                  </w:tcBorders>
                                  <w:shd w:val="clear" w:color="000000" w:fill="D9D9D9"/>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0</w:t>
                                  </w:r>
                                </w:p>
                              </w:tc>
                              <w:tc>
                                <w:tcPr>
                                  <w:tcW w:w="1440" w:type="dxa"/>
                                  <w:tcBorders>
                                    <w:top w:val="nil"/>
                                    <w:left w:val="nil"/>
                                    <w:bottom w:val="nil"/>
                                    <w:right w:val="nil"/>
                                  </w:tcBorders>
                                  <w:shd w:val="clear" w:color="000000" w:fill="D9D9D9"/>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0</w:t>
                                  </w:r>
                                </w:p>
                              </w:tc>
                              <w:tc>
                                <w:tcPr>
                                  <w:tcW w:w="1440" w:type="dxa"/>
                                  <w:tcBorders>
                                    <w:top w:val="nil"/>
                                    <w:left w:val="nil"/>
                                    <w:bottom w:val="nil"/>
                                    <w:right w:val="nil"/>
                                  </w:tcBorders>
                                  <w:shd w:val="clear" w:color="000000" w:fill="D9D9D9"/>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9.5</w:t>
                                  </w:r>
                                </w:p>
                              </w:tc>
                            </w:tr>
                            <w:tr w:rsidR="00214921" w:rsidRPr="00E023B2" w:rsidTr="00E023B2">
                              <w:trPr>
                                <w:trHeight w:val="300"/>
                              </w:trPr>
                              <w:tc>
                                <w:tcPr>
                                  <w:tcW w:w="1079" w:type="dxa"/>
                                  <w:tcBorders>
                                    <w:top w:val="nil"/>
                                    <w:left w:val="nil"/>
                                    <w:bottom w:val="nil"/>
                                    <w:right w:val="nil"/>
                                  </w:tcBorders>
                                  <w:shd w:val="clear" w:color="auto" w:fill="auto"/>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2</w:t>
                                  </w:r>
                                </w:p>
                              </w:tc>
                              <w:tc>
                                <w:tcPr>
                                  <w:tcW w:w="1524" w:type="dxa"/>
                                  <w:tcBorders>
                                    <w:top w:val="nil"/>
                                    <w:left w:val="nil"/>
                                    <w:bottom w:val="nil"/>
                                    <w:right w:val="nil"/>
                                  </w:tcBorders>
                                  <w:shd w:val="clear" w:color="000000" w:fill="D9D9D9"/>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44</w:t>
                                  </w:r>
                                </w:p>
                              </w:tc>
                              <w:tc>
                                <w:tcPr>
                                  <w:tcW w:w="1953" w:type="dxa"/>
                                  <w:tcBorders>
                                    <w:top w:val="nil"/>
                                    <w:left w:val="nil"/>
                                    <w:bottom w:val="nil"/>
                                    <w:right w:val="nil"/>
                                  </w:tcBorders>
                                  <w:shd w:val="clear" w:color="000000" w:fill="D9D9D9"/>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31</w:t>
                                  </w:r>
                                </w:p>
                              </w:tc>
                              <w:tc>
                                <w:tcPr>
                                  <w:tcW w:w="1064" w:type="dxa"/>
                                  <w:tcBorders>
                                    <w:top w:val="nil"/>
                                    <w:left w:val="nil"/>
                                    <w:bottom w:val="nil"/>
                                    <w:right w:val="nil"/>
                                  </w:tcBorders>
                                  <w:shd w:val="clear" w:color="000000" w:fill="D9D9D9"/>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71</w:t>
                                  </w:r>
                                </w:p>
                              </w:tc>
                              <w:tc>
                                <w:tcPr>
                                  <w:tcW w:w="1440" w:type="dxa"/>
                                  <w:tcBorders>
                                    <w:top w:val="nil"/>
                                    <w:left w:val="nil"/>
                                    <w:bottom w:val="nil"/>
                                    <w:right w:val="nil"/>
                                  </w:tcBorders>
                                  <w:shd w:val="clear" w:color="000000" w:fill="D9D9D9"/>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0</w:t>
                                  </w:r>
                                </w:p>
                              </w:tc>
                              <w:tc>
                                <w:tcPr>
                                  <w:tcW w:w="1440" w:type="dxa"/>
                                  <w:tcBorders>
                                    <w:top w:val="nil"/>
                                    <w:left w:val="nil"/>
                                    <w:bottom w:val="nil"/>
                                    <w:right w:val="nil"/>
                                  </w:tcBorders>
                                  <w:shd w:val="clear" w:color="000000" w:fill="D9D9D9"/>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0</w:t>
                                  </w:r>
                                </w:p>
                              </w:tc>
                              <w:tc>
                                <w:tcPr>
                                  <w:tcW w:w="1440" w:type="dxa"/>
                                  <w:tcBorders>
                                    <w:top w:val="nil"/>
                                    <w:left w:val="nil"/>
                                    <w:bottom w:val="nil"/>
                                    <w:right w:val="nil"/>
                                  </w:tcBorders>
                                  <w:shd w:val="clear" w:color="000000" w:fill="D9D9D9"/>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0</w:t>
                                  </w:r>
                                </w:p>
                              </w:tc>
                              <w:tc>
                                <w:tcPr>
                                  <w:tcW w:w="1440" w:type="dxa"/>
                                  <w:tcBorders>
                                    <w:top w:val="nil"/>
                                    <w:left w:val="nil"/>
                                    <w:bottom w:val="nil"/>
                                    <w:right w:val="nil"/>
                                  </w:tcBorders>
                                  <w:shd w:val="clear" w:color="000000" w:fill="D9D9D9"/>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5</w:t>
                                  </w:r>
                                </w:p>
                              </w:tc>
                            </w:tr>
                            <w:tr w:rsidR="00214921" w:rsidRPr="00E023B2" w:rsidTr="00E023B2">
                              <w:trPr>
                                <w:trHeight w:val="300"/>
                              </w:trPr>
                              <w:tc>
                                <w:tcPr>
                                  <w:tcW w:w="1079" w:type="dxa"/>
                                  <w:tcBorders>
                                    <w:top w:val="nil"/>
                                    <w:left w:val="nil"/>
                                    <w:bottom w:val="nil"/>
                                    <w:right w:val="nil"/>
                                  </w:tcBorders>
                                  <w:shd w:val="clear" w:color="auto" w:fill="auto"/>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3</w:t>
                                  </w:r>
                                </w:p>
                              </w:tc>
                              <w:tc>
                                <w:tcPr>
                                  <w:tcW w:w="1524" w:type="dxa"/>
                                  <w:tcBorders>
                                    <w:top w:val="nil"/>
                                    <w:left w:val="nil"/>
                                    <w:bottom w:val="nil"/>
                                    <w:right w:val="nil"/>
                                  </w:tcBorders>
                                  <w:shd w:val="clear" w:color="000000" w:fill="D9D9D9"/>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24</w:t>
                                  </w:r>
                                </w:p>
                              </w:tc>
                              <w:tc>
                                <w:tcPr>
                                  <w:tcW w:w="1953" w:type="dxa"/>
                                  <w:tcBorders>
                                    <w:top w:val="nil"/>
                                    <w:left w:val="nil"/>
                                    <w:bottom w:val="nil"/>
                                    <w:right w:val="nil"/>
                                  </w:tcBorders>
                                  <w:shd w:val="clear" w:color="000000" w:fill="D9D9D9"/>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35</w:t>
                                  </w:r>
                                </w:p>
                              </w:tc>
                              <w:tc>
                                <w:tcPr>
                                  <w:tcW w:w="1064" w:type="dxa"/>
                                  <w:tcBorders>
                                    <w:top w:val="nil"/>
                                    <w:left w:val="nil"/>
                                    <w:bottom w:val="nil"/>
                                    <w:right w:val="nil"/>
                                  </w:tcBorders>
                                  <w:shd w:val="clear" w:color="000000" w:fill="D9D9D9"/>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55</w:t>
                                  </w:r>
                                </w:p>
                              </w:tc>
                              <w:tc>
                                <w:tcPr>
                                  <w:tcW w:w="1440" w:type="dxa"/>
                                  <w:tcBorders>
                                    <w:top w:val="nil"/>
                                    <w:left w:val="nil"/>
                                    <w:bottom w:val="nil"/>
                                    <w:right w:val="nil"/>
                                  </w:tcBorders>
                                  <w:shd w:val="clear" w:color="000000" w:fill="D9D9D9"/>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0</w:t>
                                  </w:r>
                                </w:p>
                              </w:tc>
                              <w:tc>
                                <w:tcPr>
                                  <w:tcW w:w="1440" w:type="dxa"/>
                                  <w:tcBorders>
                                    <w:top w:val="nil"/>
                                    <w:left w:val="nil"/>
                                    <w:bottom w:val="nil"/>
                                    <w:right w:val="nil"/>
                                  </w:tcBorders>
                                  <w:shd w:val="clear" w:color="000000" w:fill="D9D9D9"/>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0</w:t>
                                  </w:r>
                                </w:p>
                              </w:tc>
                              <w:tc>
                                <w:tcPr>
                                  <w:tcW w:w="1440" w:type="dxa"/>
                                  <w:tcBorders>
                                    <w:top w:val="nil"/>
                                    <w:left w:val="nil"/>
                                    <w:bottom w:val="nil"/>
                                    <w:right w:val="nil"/>
                                  </w:tcBorders>
                                  <w:shd w:val="clear" w:color="000000" w:fill="D9D9D9"/>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0</w:t>
                                  </w:r>
                                </w:p>
                              </w:tc>
                              <w:tc>
                                <w:tcPr>
                                  <w:tcW w:w="1440" w:type="dxa"/>
                                  <w:tcBorders>
                                    <w:top w:val="nil"/>
                                    <w:left w:val="nil"/>
                                    <w:bottom w:val="nil"/>
                                    <w:right w:val="nil"/>
                                  </w:tcBorders>
                                  <w:shd w:val="clear" w:color="000000" w:fill="D9D9D9"/>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8</w:t>
                                  </w:r>
                                </w:p>
                              </w:tc>
                            </w:tr>
                            <w:tr w:rsidR="00214921" w:rsidRPr="00E023B2" w:rsidTr="00E023B2">
                              <w:trPr>
                                <w:trHeight w:val="300"/>
                              </w:trPr>
                              <w:tc>
                                <w:tcPr>
                                  <w:tcW w:w="1079" w:type="dxa"/>
                                  <w:tcBorders>
                                    <w:top w:val="nil"/>
                                    <w:left w:val="nil"/>
                                    <w:bottom w:val="nil"/>
                                    <w:right w:val="nil"/>
                                  </w:tcBorders>
                                  <w:shd w:val="clear" w:color="auto" w:fill="auto"/>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4</w:t>
                                  </w:r>
                                </w:p>
                              </w:tc>
                              <w:tc>
                                <w:tcPr>
                                  <w:tcW w:w="1524" w:type="dxa"/>
                                  <w:tcBorders>
                                    <w:top w:val="nil"/>
                                    <w:left w:val="nil"/>
                                    <w:bottom w:val="nil"/>
                                    <w:right w:val="nil"/>
                                  </w:tcBorders>
                                  <w:shd w:val="clear" w:color="000000" w:fill="D9D9D9"/>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32</w:t>
                                  </w:r>
                                </w:p>
                              </w:tc>
                              <w:tc>
                                <w:tcPr>
                                  <w:tcW w:w="1953" w:type="dxa"/>
                                  <w:tcBorders>
                                    <w:top w:val="nil"/>
                                    <w:left w:val="nil"/>
                                    <w:bottom w:val="nil"/>
                                    <w:right w:val="nil"/>
                                  </w:tcBorders>
                                  <w:shd w:val="clear" w:color="000000" w:fill="D9D9D9"/>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31</w:t>
                                  </w:r>
                                </w:p>
                              </w:tc>
                              <w:tc>
                                <w:tcPr>
                                  <w:tcW w:w="1064" w:type="dxa"/>
                                  <w:tcBorders>
                                    <w:top w:val="nil"/>
                                    <w:left w:val="nil"/>
                                    <w:bottom w:val="nil"/>
                                    <w:right w:val="nil"/>
                                  </w:tcBorders>
                                  <w:shd w:val="clear" w:color="000000" w:fill="D9D9D9"/>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50</w:t>
                                  </w:r>
                                </w:p>
                              </w:tc>
                              <w:tc>
                                <w:tcPr>
                                  <w:tcW w:w="1440" w:type="dxa"/>
                                  <w:tcBorders>
                                    <w:top w:val="nil"/>
                                    <w:left w:val="nil"/>
                                    <w:bottom w:val="nil"/>
                                    <w:right w:val="nil"/>
                                  </w:tcBorders>
                                  <w:shd w:val="clear" w:color="000000" w:fill="D9D9D9"/>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0</w:t>
                                  </w:r>
                                </w:p>
                              </w:tc>
                              <w:tc>
                                <w:tcPr>
                                  <w:tcW w:w="1440" w:type="dxa"/>
                                  <w:tcBorders>
                                    <w:top w:val="nil"/>
                                    <w:left w:val="nil"/>
                                    <w:bottom w:val="nil"/>
                                    <w:right w:val="nil"/>
                                  </w:tcBorders>
                                  <w:shd w:val="clear" w:color="000000" w:fill="D9D9D9"/>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1</w:t>
                                  </w:r>
                                </w:p>
                              </w:tc>
                              <w:tc>
                                <w:tcPr>
                                  <w:tcW w:w="1440" w:type="dxa"/>
                                  <w:tcBorders>
                                    <w:top w:val="nil"/>
                                    <w:left w:val="nil"/>
                                    <w:bottom w:val="nil"/>
                                    <w:right w:val="nil"/>
                                  </w:tcBorders>
                                  <w:shd w:val="clear" w:color="000000" w:fill="D9D9D9"/>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0</w:t>
                                  </w:r>
                                </w:p>
                              </w:tc>
                              <w:tc>
                                <w:tcPr>
                                  <w:tcW w:w="1440" w:type="dxa"/>
                                  <w:tcBorders>
                                    <w:top w:val="nil"/>
                                    <w:left w:val="nil"/>
                                    <w:bottom w:val="nil"/>
                                    <w:right w:val="nil"/>
                                  </w:tcBorders>
                                  <w:shd w:val="clear" w:color="000000" w:fill="D9D9D9"/>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8</w:t>
                                  </w:r>
                                </w:p>
                              </w:tc>
                            </w:tr>
                            <w:tr w:rsidR="00214921" w:rsidRPr="00E023B2" w:rsidTr="00E023B2">
                              <w:trPr>
                                <w:trHeight w:val="300"/>
                              </w:trPr>
                              <w:tc>
                                <w:tcPr>
                                  <w:tcW w:w="1079" w:type="dxa"/>
                                  <w:tcBorders>
                                    <w:top w:val="nil"/>
                                    <w:left w:val="nil"/>
                                    <w:bottom w:val="nil"/>
                                    <w:right w:val="nil"/>
                                  </w:tcBorders>
                                  <w:shd w:val="clear" w:color="auto" w:fill="auto"/>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5</w:t>
                                  </w:r>
                                </w:p>
                              </w:tc>
                              <w:tc>
                                <w:tcPr>
                                  <w:tcW w:w="1524" w:type="dxa"/>
                                  <w:tcBorders>
                                    <w:top w:val="nil"/>
                                    <w:left w:val="nil"/>
                                    <w:bottom w:val="nil"/>
                                    <w:right w:val="nil"/>
                                  </w:tcBorders>
                                  <w:shd w:val="clear" w:color="000000" w:fill="D9D9D9"/>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30</w:t>
                                  </w:r>
                                </w:p>
                              </w:tc>
                              <w:tc>
                                <w:tcPr>
                                  <w:tcW w:w="1953" w:type="dxa"/>
                                  <w:tcBorders>
                                    <w:top w:val="nil"/>
                                    <w:left w:val="nil"/>
                                    <w:bottom w:val="nil"/>
                                    <w:right w:val="nil"/>
                                  </w:tcBorders>
                                  <w:shd w:val="clear" w:color="000000" w:fill="D9D9D9"/>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42</w:t>
                                  </w:r>
                                </w:p>
                              </w:tc>
                              <w:tc>
                                <w:tcPr>
                                  <w:tcW w:w="1064" w:type="dxa"/>
                                  <w:tcBorders>
                                    <w:top w:val="nil"/>
                                    <w:left w:val="nil"/>
                                    <w:bottom w:val="nil"/>
                                    <w:right w:val="nil"/>
                                  </w:tcBorders>
                                  <w:shd w:val="clear" w:color="000000" w:fill="D9D9D9"/>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44</w:t>
                                  </w:r>
                                </w:p>
                              </w:tc>
                              <w:tc>
                                <w:tcPr>
                                  <w:tcW w:w="1440" w:type="dxa"/>
                                  <w:tcBorders>
                                    <w:top w:val="nil"/>
                                    <w:left w:val="nil"/>
                                    <w:bottom w:val="nil"/>
                                    <w:right w:val="nil"/>
                                  </w:tcBorders>
                                  <w:shd w:val="clear" w:color="000000" w:fill="D9D9D9"/>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0</w:t>
                                  </w:r>
                                </w:p>
                              </w:tc>
                              <w:tc>
                                <w:tcPr>
                                  <w:tcW w:w="1440" w:type="dxa"/>
                                  <w:tcBorders>
                                    <w:top w:val="nil"/>
                                    <w:left w:val="nil"/>
                                    <w:bottom w:val="nil"/>
                                    <w:right w:val="nil"/>
                                  </w:tcBorders>
                                  <w:shd w:val="clear" w:color="000000" w:fill="D9D9D9"/>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1</w:t>
                                  </w:r>
                                </w:p>
                              </w:tc>
                              <w:tc>
                                <w:tcPr>
                                  <w:tcW w:w="1440" w:type="dxa"/>
                                  <w:tcBorders>
                                    <w:top w:val="nil"/>
                                    <w:left w:val="nil"/>
                                    <w:bottom w:val="nil"/>
                                    <w:right w:val="nil"/>
                                  </w:tcBorders>
                                  <w:shd w:val="clear" w:color="000000" w:fill="D9D9D9"/>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0</w:t>
                                  </w:r>
                                </w:p>
                              </w:tc>
                              <w:tc>
                                <w:tcPr>
                                  <w:tcW w:w="1440" w:type="dxa"/>
                                  <w:tcBorders>
                                    <w:top w:val="nil"/>
                                    <w:left w:val="nil"/>
                                    <w:bottom w:val="nil"/>
                                    <w:right w:val="nil"/>
                                  </w:tcBorders>
                                  <w:shd w:val="clear" w:color="000000" w:fill="D9D9D9"/>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8</w:t>
                                  </w:r>
                                </w:p>
                              </w:tc>
                            </w:tr>
                            <w:tr w:rsidR="00214921" w:rsidRPr="00E023B2" w:rsidTr="00E023B2">
                              <w:trPr>
                                <w:trHeight w:val="300"/>
                              </w:trPr>
                              <w:tc>
                                <w:tcPr>
                                  <w:tcW w:w="1079" w:type="dxa"/>
                                  <w:tcBorders>
                                    <w:top w:val="nil"/>
                                    <w:left w:val="nil"/>
                                    <w:bottom w:val="nil"/>
                                    <w:right w:val="nil"/>
                                  </w:tcBorders>
                                  <w:shd w:val="clear" w:color="auto" w:fill="auto"/>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6</w:t>
                                  </w:r>
                                </w:p>
                              </w:tc>
                              <w:tc>
                                <w:tcPr>
                                  <w:tcW w:w="1524" w:type="dxa"/>
                                  <w:tcBorders>
                                    <w:top w:val="nil"/>
                                    <w:left w:val="nil"/>
                                    <w:bottom w:val="nil"/>
                                    <w:right w:val="nil"/>
                                  </w:tcBorders>
                                  <w:shd w:val="clear" w:color="000000" w:fill="D9D9D9"/>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31</w:t>
                                  </w:r>
                                </w:p>
                              </w:tc>
                              <w:tc>
                                <w:tcPr>
                                  <w:tcW w:w="1953" w:type="dxa"/>
                                  <w:tcBorders>
                                    <w:top w:val="nil"/>
                                    <w:left w:val="nil"/>
                                    <w:bottom w:val="nil"/>
                                    <w:right w:val="nil"/>
                                  </w:tcBorders>
                                  <w:shd w:val="clear" w:color="000000" w:fill="D9D9D9"/>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37</w:t>
                                  </w:r>
                                </w:p>
                              </w:tc>
                              <w:tc>
                                <w:tcPr>
                                  <w:tcW w:w="1064" w:type="dxa"/>
                                  <w:tcBorders>
                                    <w:top w:val="nil"/>
                                    <w:left w:val="nil"/>
                                    <w:bottom w:val="nil"/>
                                    <w:right w:val="nil"/>
                                  </w:tcBorders>
                                  <w:shd w:val="clear" w:color="000000" w:fill="D9D9D9"/>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47</w:t>
                                  </w:r>
                                </w:p>
                              </w:tc>
                              <w:tc>
                                <w:tcPr>
                                  <w:tcW w:w="1440" w:type="dxa"/>
                                  <w:tcBorders>
                                    <w:top w:val="nil"/>
                                    <w:left w:val="nil"/>
                                    <w:bottom w:val="nil"/>
                                    <w:right w:val="nil"/>
                                  </w:tcBorders>
                                  <w:shd w:val="clear" w:color="000000" w:fill="D9D9D9"/>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0</w:t>
                                  </w:r>
                                </w:p>
                              </w:tc>
                              <w:tc>
                                <w:tcPr>
                                  <w:tcW w:w="1440" w:type="dxa"/>
                                  <w:tcBorders>
                                    <w:top w:val="nil"/>
                                    <w:left w:val="nil"/>
                                    <w:bottom w:val="nil"/>
                                    <w:right w:val="nil"/>
                                  </w:tcBorders>
                                  <w:shd w:val="clear" w:color="000000" w:fill="D9D9D9"/>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0</w:t>
                                  </w:r>
                                </w:p>
                              </w:tc>
                              <w:tc>
                                <w:tcPr>
                                  <w:tcW w:w="1440" w:type="dxa"/>
                                  <w:tcBorders>
                                    <w:top w:val="nil"/>
                                    <w:left w:val="nil"/>
                                    <w:bottom w:val="nil"/>
                                    <w:right w:val="nil"/>
                                  </w:tcBorders>
                                  <w:shd w:val="clear" w:color="000000" w:fill="D9D9D9"/>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0</w:t>
                                  </w:r>
                                </w:p>
                              </w:tc>
                              <w:tc>
                                <w:tcPr>
                                  <w:tcW w:w="1440" w:type="dxa"/>
                                  <w:tcBorders>
                                    <w:top w:val="nil"/>
                                    <w:left w:val="nil"/>
                                    <w:bottom w:val="nil"/>
                                    <w:right w:val="nil"/>
                                  </w:tcBorders>
                                  <w:shd w:val="clear" w:color="000000" w:fill="D9D9D9"/>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7</w:t>
                                  </w:r>
                                </w:p>
                              </w:tc>
                            </w:tr>
                            <w:tr w:rsidR="00214921" w:rsidRPr="00E023B2" w:rsidTr="00E023B2">
                              <w:trPr>
                                <w:trHeight w:val="400"/>
                              </w:trPr>
                              <w:tc>
                                <w:tcPr>
                                  <w:tcW w:w="5620" w:type="dxa"/>
                                  <w:gridSpan w:val="4"/>
                                  <w:tcBorders>
                                    <w:top w:val="nil"/>
                                    <w:left w:val="nil"/>
                                    <w:bottom w:val="nil"/>
                                    <w:right w:val="nil"/>
                                  </w:tcBorders>
                                  <w:shd w:val="clear" w:color="auto" w:fill="auto"/>
                                  <w:noWrap/>
                                  <w:vAlign w:val="bottom"/>
                                  <w:hideMark/>
                                </w:tcPr>
                                <w:p w:rsidR="00214921" w:rsidRPr="00E023B2" w:rsidRDefault="00214921" w:rsidP="00E023B2">
                                  <w:pPr>
                                    <w:rPr>
                                      <w:rFonts w:ascii="Calibri" w:eastAsia="Times New Roman" w:hAnsi="Calibri" w:cs="Times New Roman"/>
                                      <w:b/>
                                      <w:bCs/>
                                      <w:color w:val="000000"/>
                                      <w:sz w:val="32"/>
                                      <w:szCs w:val="32"/>
                                      <w:lang w:eastAsia="en-US"/>
                                    </w:rPr>
                                  </w:pPr>
                                  <w:r w:rsidRPr="00E023B2">
                                    <w:rPr>
                                      <w:rFonts w:ascii="Calibri" w:eastAsia="Times New Roman" w:hAnsi="Calibri" w:cs="Times New Roman"/>
                                      <w:b/>
                                      <w:bCs/>
                                      <w:color w:val="000000"/>
                                      <w:sz w:val="32"/>
                                      <w:szCs w:val="32"/>
                                      <w:lang w:eastAsia="en-US"/>
                                    </w:rPr>
                                    <w:t>MACBOOK BUILT IN CALCULATOR</w:t>
                                  </w:r>
                                </w:p>
                              </w:tc>
                              <w:tc>
                                <w:tcPr>
                                  <w:tcW w:w="1440" w:type="dxa"/>
                                  <w:tcBorders>
                                    <w:top w:val="nil"/>
                                    <w:left w:val="nil"/>
                                    <w:bottom w:val="nil"/>
                                    <w:right w:val="nil"/>
                                  </w:tcBorders>
                                  <w:shd w:val="clear" w:color="auto" w:fill="auto"/>
                                  <w:noWrap/>
                                  <w:vAlign w:val="bottom"/>
                                  <w:hideMark/>
                                </w:tcPr>
                                <w:p w:rsidR="00214921" w:rsidRPr="00E023B2" w:rsidRDefault="00214921" w:rsidP="00E023B2">
                                  <w:pPr>
                                    <w:rPr>
                                      <w:rFonts w:ascii="Calibri" w:eastAsia="Times New Roman" w:hAnsi="Calibri" w:cs="Times New Roman"/>
                                      <w:color w:val="000000"/>
                                      <w:lang w:eastAsia="en-US"/>
                                    </w:rPr>
                                  </w:pPr>
                                </w:p>
                              </w:tc>
                              <w:tc>
                                <w:tcPr>
                                  <w:tcW w:w="1440" w:type="dxa"/>
                                  <w:tcBorders>
                                    <w:top w:val="nil"/>
                                    <w:left w:val="nil"/>
                                    <w:bottom w:val="nil"/>
                                    <w:right w:val="nil"/>
                                  </w:tcBorders>
                                  <w:shd w:val="clear" w:color="auto" w:fill="auto"/>
                                  <w:noWrap/>
                                  <w:vAlign w:val="bottom"/>
                                  <w:hideMark/>
                                </w:tcPr>
                                <w:p w:rsidR="00214921" w:rsidRPr="00E023B2" w:rsidRDefault="00214921" w:rsidP="00E023B2">
                                  <w:pPr>
                                    <w:rPr>
                                      <w:rFonts w:ascii="Calibri" w:eastAsia="Times New Roman" w:hAnsi="Calibri" w:cs="Times New Roman"/>
                                      <w:color w:val="000000"/>
                                      <w:lang w:eastAsia="en-US"/>
                                    </w:rPr>
                                  </w:pPr>
                                </w:p>
                              </w:tc>
                              <w:tc>
                                <w:tcPr>
                                  <w:tcW w:w="1440" w:type="dxa"/>
                                  <w:tcBorders>
                                    <w:top w:val="nil"/>
                                    <w:left w:val="nil"/>
                                    <w:bottom w:val="nil"/>
                                    <w:right w:val="nil"/>
                                  </w:tcBorders>
                                  <w:shd w:val="clear" w:color="auto" w:fill="auto"/>
                                  <w:noWrap/>
                                  <w:vAlign w:val="bottom"/>
                                  <w:hideMark/>
                                </w:tcPr>
                                <w:p w:rsidR="00214921" w:rsidRPr="00E023B2" w:rsidRDefault="00214921" w:rsidP="00E023B2">
                                  <w:pPr>
                                    <w:rPr>
                                      <w:rFonts w:ascii="Calibri" w:eastAsia="Times New Roman" w:hAnsi="Calibri" w:cs="Times New Roman"/>
                                      <w:color w:val="000000"/>
                                      <w:lang w:eastAsia="en-US"/>
                                    </w:rPr>
                                  </w:pPr>
                                </w:p>
                              </w:tc>
                              <w:tc>
                                <w:tcPr>
                                  <w:tcW w:w="1440" w:type="dxa"/>
                                  <w:tcBorders>
                                    <w:top w:val="nil"/>
                                    <w:left w:val="nil"/>
                                    <w:bottom w:val="nil"/>
                                    <w:right w:val="nil"/>
                                  </w:tcBorders>
                                  <w:shd w:val="clear" w:color="auto" w:fill="auto"/>
                                  <w:noWrap/>
                                  <w:vAlign w:val="bottom"/>
                                  <w:hideMark/>
                                </w:tcPr>
                                <w:p w:rsidR="00214921" w:rsidRPr="00E023B2" w:rsidRDefault="00214921" w:rsidP="00E023B2">
                                  <w:pPr>
                                    <w:rPr>
                                      <w:rFonts w:ascii="Calibri" w:eastAsia="Times New Roman" w:hAnsi="Calibri" w:cs="Times New Roman"/>
                                      <w:color w:val="000000"/>
                                      <w:lang w:eastAsia="en-US"/>
                                    </w:rPr>
                                  </w:pPr>
                                </w:p>
                              </w:tc>
                            </w:tr>
                            <w:tr w:rsidR="00214921" w:rsidRPr="00E023B2" w:rsidTr="00E023B2">
                              <w:trPr>
                                <w:trHeight w:val="300"/>
                              </w:trPr>
                              <w:tc>
                                <w:tcPr>
                                  <w:tcW w:w="1079" w:type="dxa"/>
                                  <w:tcBorders>
                                    <w:top w:val="nil"/>
                                    <w:left w:val="nil"/>
                                    <w:bottom w:val="nil"/>
                                    <w:right w:val="nil"/>
                                  </w:tcBorders>
                                  <w:shd w:val="clear" w:color="auto" w:fill="auto"/>
                                  <w:noWrap/>
                                  <w:vAlign w:val="bottom"/>
                                  <w:hideMark/>
                                </w:tcPr>
                                <w:p w:rsidR="00214921" w:rsidRPr="00E023B2" w:rsidRDefault="00214921" w:rsidP="00E023B2">
                                  <w:pPr>
                                    <w:rPr>
                                      <w:rFonts w:ascii="Calibri" w:eastAsia="Times New Roman" w:hAnsi="Calibri" w:cs="Times New Roman"/>
                                      <w:color w:val="000000"/>
                                      <w:lang w:eastAsia="en-US"/>
                                    </w:rPr>
                                  </w:pPr>
                                </w:p>
                              </w:tc>
                              <w:tc>
                                <w:tcPr>
                                  <w:tcW w:w="1524" w:type="dxa"/>
                                  <w:tcBorders>
                                    <w:top w:val="nil"/>
                                    <w:left w:val="nil"/>
                                    <w:bottom w:val="nil"/>
                                    <w:right w:val="nil"/>
                                  </w:tcBorders>
                                  <w:shd w:val="clear" w:color="auto" w:fill="auto"/>
                                  <w:noWrap/>
                                  <w:vAlign w:val="bottom"/>
                                  <w:hideMark/>
                                </w:tcPr>
                                <w:p w:rsidR="00214921" w:rsidRPr="00E023B2" w:rsidRDefault="00214921" w:rsidP="00E023B2">
                                  <w:pPr>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Efficiency</w:t>
                                  </w:r>
                                </w:p>
                              </w:tc>
                              <w:tc>
                                <w:tcPr>
                                  <w:tcW w:w="1953" w:type="dxa"/>
                                  <w:tcBorders>
                                    <w:top w:val="nil"/>
                                    <w:left w:val="nil"/>
                                    <w:bottom w:val="nil"/>
                                    <w:right w:val="nil"/>
                                  </w:tcBorders>
                                  <w:shd w:val="clear" w:color="auto" w:fill="auto"/>
                                  <w:noWrap/>
                                  <w:vAlign w:val="bottom"/>
                                  <w:hideMark/>
                                </w:tcPr>
                                <w:p w:rsidR="00214921" w:rsidRPr="00E023B2" w:rsidRDefault="00214921" w:rsidP="00E023B2">
                                  <w:pPr>
                                    <w:rPr>
                                      <w:rFonts w:ascii="Calibri" w:eastAsia="Times New Roman" w:hAnsi="Calibri" w:cs="Times New Roman"/>
                                      <w:color w:val="000000"/>
                                      <w:lang w:eastAsia="en-US"/>
                                    </w:rPr>
                                  </w:pPr>
                                </w:p>
                              </w:tc>
                              <w:tc>
                                <w:tcPr>
                                  <w:tcW w:w="1064" w:type="dxa"/>
                                  <w:tcBorders>
                                    <w:top w:val="nil"/>
                                    <w:left w:val="nil"/>
                                    <w:bottom w:val="nil"/>
                                    <w:right w:val="nil"/>
                                  </w:tcBorders>
                                  <w:shd w:val="clear" w:color="auto" w:fill="auto"/>
                                  <w:noWrap/>
                                  <w:vAlign w:val="bottom"/>
                                  <w:hideMark/>
                                </w:tcPr>
                                <w:p w:rsidR="00214921" w:rsidRPr="00E023B2" w:rsidRDefault="00214921" w:rsidP="00E023B2">
                                  <w:pPr>
                                    <w:rPr>
                                      <w:rFonts w:ascii="Calibri" w:eastAsia="Times New Roman" w:hAnsi="Calibri" w:cs="Times New Roman"/>
                                      <w:color w:val="000000"/>
                                      <w:lang w:eastAsia="en-US"/>
                                    </w:rPr>
                                  </w:pPr>
                                </w:p>
                              </w:tc>
                              <w:tc>
                                <w:tcPr>
                                  <w:tcW w:w="1440" w:type="dxa"/>
                                  <w:tcBorders>
                                    <w:top w:val="nil"/>
                                    <w:left w:val="nil"/>
                                    <w:bottom w:val="nil"/>
                                    <w:right w:val="nil"/>
                                  </w:tcBorders>
                                  <w:shd w:val="clear" w:color="auto" w:fill="auto"/>
                                  <w:noWrap/>
                                  <w:vAlign w:val="bottom"/>
                                  <w:hideMark/>
                                </w:tcPr>
                                <w:p w:rsidR="00214921" w:rsidRPr="00E023B2" w:rsidRDefault="00214921" w:rsidP="00E023B2">
                                  <w:pPr>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Errors</w:t>
                                  </w:r>
                                </w:p>
                              </w:tc>
                              <w:tc>
                                <w:tcPr>
                                  <w:tcW w:w="1440" w:type="dxa"/>
                                  <w:tcBorders>
                                    <w:top w:val="nil"/>
                                    <w:left w:val="nil"/>
                                    <w:bottom w:val="nil"/>
                                    <w:right w:val="nil"/>
                                  </w:tcBorders>
                                  <w:shd w:val="clear" w:color="auto" w:fill="auto"/>
                                  <w:noWrap/>
                                  <w:vAlign w:val="bottom"/>
                                  <w:hideMark/>
                                </w:tcPr>
                                <w:p w:rsidR="00214921" w:rsidRPr="00E023B2" w:rsidRDefault="00214921" w:rsidP="00E023B2">
                                  <w:pPr>
                                    <w:rPr>
                                      <w:rFonts w:ascii="Calibri" w:eastAsia="Times New Roman" w:hAnsi="Calibri" w:cs="Times New Roman"/>
                                      <w:color w:val="000000"/>
                                      <w:lang w:eastAsia="en-US"/>
                                    </w:rPr>
                                  </w:pPr>
                                </w:p>
                              </w:tc>
                              <w:tc>
                                <w:tcPr>
                                  <w:tcW w:w="1440" w:type="dxa"/>
                                  <w:tcBorders>
                                    <w:top w:val="nil"/>
                                    <w:left w:val="nil"/>
                                    <w:bottom w:val="nil"/>
                                    <w:right w:val="nil"/>
                                  </w:tcBorders>
                                  <w:shd w:val="clear" w:color="auto" w:fill="auto"/>
                                  <w:noWrap/>
                                  <w:vAlign w:val="bottom"/>
                                  <w:hideMark/>
                                </w:tcPr>
                                <w:p w:rsidR="00214921" w:rsidRPr="00E023B2" w:rsidRDefault="00214921" w:rsidP="00E023B2">
                                  <w:pPr>
                                    <w:rPr>
                                      <w:rFonts w:ascii="Calibri" w:eastAsia="Times New Roman" w:hAnsi="Calibri" w:cs="Times New Roman"/>
                                      <w:color w:val="000000"/>
                                      <w:lang w:eastAsia="en-US"/>
                                    </w:rPr>
                                  </w:pPr>
                                </w:p>
                              </w:tc>
                              <w:tc>
                                <w:tcPr>
                                  <w:tcW w:w="1440" w:type="dxa"/>
                                  <w:tcBorders>
                                    <w:top w:val="nil"/>
                                    <w:left w:val="nil"/>
                                    <w:bottom w:val="nil"/>
                                    <w:right w:val="nil"/>
                                  </w:tcBorders>
                                  <w:shd w:val="clear" w:color="auto" w:fill="auto"/>
                                  <w:noWrap/>
                                  <w:vAlign w:val="bottom"/>
                                  <w:hideMark/>
                                </w:tcPr>
                                <w:p w:rsidR="00214921" w:rsidRPr="00E023B2" w:rsidRDefault="00214921" w:rsidP="00E023B2">
                                  <w:pPr>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Satisfaction</w:t>
                                  </w:r>
                                </w:p>
                              </w:tc>
                            </w:tr>
                            <w:tr w:rsidR="00214921" w:rsidRPr="00E023B2" w:rsidTr="00E023B2">
                              <w:trPr>
                                <w:trHeight w:val="300"/>
                              </w:trPr>
                              <w:tc>
                                <w:tcPr>
                                  <w:tcW w:w="1079" w:type="dxa"/>
                                  <w:tcBorders>
                                    <w:top w:val="nil"/>
                                    <w:left w:val="nil"/>
                                    <w:bottom w:val="nil"/>
                                    <w:right w:val="nil"/>
                                  </w:tcBorders>
                                  <w:shd w:val="clear" w:color="auto" w:fill="auto"/>
                                  <w:noWrap/>
                                  <w:vAlign w:val="bottom"/>
                                  <w:hideMark/>
                                </w:tcPr>
                                <w:p w:rsidR="00214921" w:rsidRPr="00E023B2" w:rsidRDefault="00214921" w:rsidP="00E023B2">
                                  <w:pPr>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Subject</w:t>
                                  </w:r>
                                </w:p>
                              </w:tc>
                              <w:tc>
                                <w:tcPr>
                                  <w:tcW w:w="1524" w:type="dxa"/>
                                  <w:tcBorders>
                                    <w:top w:val="nil"/>
                                    <w:left w:val="nil"/>
                                    <w:bottom w:val="nil"/>
                                    <w:right w:val="nil"/>
                                  </w:tcBorders>
                                  <w:shd w:val="clear" w:color="auto" w:fill="auto"/>
                                  <w:noWrap/>
                                  <w:vAlign w:val="bottom"/>
                                  <w:hideMark/>
                                </w:tcPr>
                                <w:p w:rsidR="00214921" w:rsidRPr="00E023B2" w:rsidRDefault="00214921" w:rsidP="00E023B2">
                                  <w:pPr>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Arithmetic</w:t>
                                  </w:r>
                                </w:p>
                              </w:tc>
                              <w:tc>
                                <w:tcPr>
                                  <w:tcW w:w="1953" w:type="dxa"/>
                                  <w:tcBorders>
                                    <w:top w:val="nil"/>
                                    <w:left w:val="nil"/>
                                    <w:bottom w:val="nil"/>
                                    <w:right w:val="nil"/>
                                  </w:tcBorders>
                                  <w:shd w:val="clear" w:color="auto" w:fill="auto"/>
                                  <w:noWrap/>
                                  <w:vAlign w:val="bottom"/>
                                  <w:hideMark/>
                                </w:tcPr>
                                <w:p w:rsidR="00214921" w:rsidRPr="00E023B2" w:rsidRDefault="00214921" w:rsidP="00E023B2">
                                  <w:pPr>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Trigonometry</w:t>
                                  </w:r>
                                </w:p>
                              </w:tc>
                              <w:tc>
                                <w:tcPr>
                                  <w:tcW w:w="1064" w:type="dxa"/>
                                  <w:tcBorders>
                                    <w:top w:val="nil"/>
                                    <w:left w:val="nil"/>
                                    <w:bottom w:val="nil"/>
                                    <w:right w:val="nil"/>
                                  </w:tcBorders>
                                  <w:shd w:val="clear" w:color="auto" w:fill="auto"/>
                                  <w:noWrap/>
                                  <w:vAlign w:val="bottom"/>
                                  <w:hideMark/>
                                </w:tcPr>
                                <w:p w:rsidR="00214921" w:rsidRPr="00E023B2" w:rsidRDefault="00214921" w:rsidP="00E023B2">
                                  <w:pPr>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Several</w:t>
                                  </w:r>
                                </w:p>
                              </w:tc>
                              <w:tc>
                                <w:tcPr>
                                  <w:tcW w:w="1440" w:type="dxa"/>
                                  <w:tcBorders>
                                    <w:top w:val="nil"/>
                                    <w:left w:val="nil"/>
                                    <w:bottom w:val="nil"/>
                                    <w:right w:val="nil"/>
                                  </w:tcBorders>
                                  <w:shd w:val="clear" w:color="auto" w:fill="auto"/>
                                  <w:noWrap/>
                                  <w:vAlign w:val="bottom"/>
                                  <w:hideMark/>
                                </w:tcPr>
                                <w:p w:rsidR="00214921" w:rsidRPr="00E023B2" w:rsidRDefault="00214921" w:rsidP="00E023B2">
                                  <w:pPr>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Arithmetic</w:t>
                                  </w:r>
                                </w:p>
                              </w:tc>
                              <w:tc>
                                <w:tcPr>
                                  <w:tcW w:w="1440" w:type="dxa"/>
                                  <w:tcBorders>
                                    <w:top w:val="nil"/>
                                    <w:left w:val="nil"/>
                                    <w:bottom w:val="nil"/>
                                    <w:right w:val="nil"/>
                                  </w:tcBorders>
                                  <w:shd w:val="clear" w:color="auto" w:fill="auto"/>
                                  <w:noWrap/>
                                  <w:vAlign w:val="bottom"/>
                                  <w:hideMark/>
                                </w:tcPr>
                                <w:p w:rsidR="00214921" w:rsidRPr="00E023B2" w:rsidRDefault="00214921" w:rsidP="00E023B2">
                                  <w:pPr>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Trigonometric</w:t>
                                  </w:r>
                                </w:p>
                              </w:tc>
                              <w:tc>
                                <w:tcPr>
                                  <w:tcW w:w="1440" w:type="dxa"/>
                                  <w:tcBorders>
                                    <w:top w:val="nil"/>
                                    <w:left w:val="nil"/>
                                    <w:bottom w:val="nil"/>
                                    <w:right w:val="nil"/>
                                  </w:tcBorders>
                                  <w:shd w:val="clear" w:color="auto" w:fill="auto"/>
                                  <w:noWrap/>
                                  <w:vAlign w:val="bottom"/>
                                  <w:hideMark/>
                                </w:tcPr>
                                <w:p w:rsidR="00214921" w:rsidRPr="00E023B2" w:rsidRDefault="00214921" w:rsidP="00E023B2">
                                  <w:pPr>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Several</w:t>
                                  </w:r>
                                </w:p>
                              </w:tc>
                              <w:tc>
                                <w:tcPr>
                                  <w:tcW w:w="1440" w:type="dxa"/>
                                  <w:tcBorders>
                                    <w:top w:val="nil"/>
                                    <w:left w:val="nil"/>
                                    <w:bottom w:val="nil"/>
                                    <w:right w:val="nil"/>
                                  </w:tcBorders>
                                  <w:shd w:val="clear" w:color="auto" w:fill="auto"/>
                                  <w:noWrap/>
                                  <w:vAlign w:val="bottom"/>
                                  <w:hideMark/>
                                </w:tcPr>
                                <w:p w:rsidR="00214921" w:rsidRPr="00E023B2" w:rsidRDefault="00214921" w:rsidP="00E023B2">
                                  <w:pPr>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Macbook</w:t>
                                  </w:r>
                                </w:p>
                              </w:tc>
                            </w:tr>
                            <w:tr w:rsidR="00214921" w:rsidRPr="00E023B2" w:rsidTr="00E023B2">
                              <w:trPr>
                                <w:trHeight w:val="300"/>
                              </w:trPr>
                              <w:tc>
                                <w:tcPr>
                                  <w:tcW w:w="1079" w:type="dxa"/>
                                  <w:tcBorders>
                                    <w:top w:val="nil"/>
                                    <w:left w:val="nil"/>
                                    <w:bottom w:val="nil"/>
                                    <w:right w:val="nil"/>
                                  </w:tcBorders>
                                  <w:shd w:val="clear" w:color="auto" w:fill="auto"/>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1</w:t>
                                  </w:r>
                                </w:p>
                              </w:tc>
                              <w:tc>
                                <w:tcPr>
                                  <w:tcW w:w="1524" w:type="dxa"/>
                                  <w:tcBorders>
                                    <w:top w:val="nil"/>
                                    <w:left w:val="nil"/>
                                    <w:bottom w:val="nil"/>
                                    <w:right w:val="nil"/>
                                  </w:tcBorders>
                                  <w:shd w:val="clear" w:color="000000" w:fill="D9D9D9"/>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46</w:t>
                                  </w:r>
                                </w:p>
                              </w:tc>
                              <w:tc>
                                <w:tcPr>
                                  <w:tcW w:w="1953" w:type="dxa"/>
                                  <w:tcBorders>
                                    <w:top w:val="nil"/>
                                    <w:left w:val="nil"/>
                                    <w:bottom w:val="nil"/>
                                    <w:right w:val="nil"/>
                                  </w:tcBorders>
                                  <w:shd w:val="clear" w:color="000000" w:fill="D9D9D9"/>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55</w:t>
                                  </w:r>
                                </w:p>
                              </w:tc>
                              <w:tc>
                                <w:tcPr>
                                  <w:tcW w:w="1064" w:type="dxa"/>
                                  <w:tcBorders>
                                    <w:top w:val="nil"/>
                                    <w:left w:val="nil"/>
                                    <w:bottom w:val="nil"/>
                                    <w:right w:val="nil"/>
                                  </w:tcBorders>
                                  <w:shd w:val="clear" w:color="000000" w:fill="D9D9D9"/>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115</w:t>
                                  </w:r>
                                </w:p>
                              </w:tc>
                              <w:tc>
                                <w:tcPr>
                                  <w:tcW w:w="1440" w:type="dxa"/>
                                  <w:tcBorders>
                                    <w:top w:val="nil"/>
                                    <w:left w:val="nil"/>
                                    <w:bottom w:val="nil"/>
                                    <w:right w:val="nil"/>
                                  </w:tcBorders>
                                  <w:shd w:val="clear" w:color="000000" w:fill="D9D9D9"/>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0</w:t>
                                  </w:r>
                                </w:p>
                              </w:tc>
                              <w:tc>
                                <w:tcPr>
                                  <w:tcW w:w="1440" w:type="dxa"/>
                                  <w:tcBorders>
                                    <w:top w:val="nil"/>
                                    <w:left w:val="nil"/>
                                    <w:bottom w:val="nil"/>
                                    <w:right w:val="nil"/>
                                  </w:tcBorders>
                                  <w:shd w:val="clear" w:color="000000" w:fill="D9D9D9"/>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2</w:t>
                                  </w:r>
                                </w:p>
                              </w:tc>
                              <w:tc>
                                <w:tcPr>
                                  <w:tcW w:w="1440" w:type="dxa"/>
                                  <w:tcBorders>
                                    <w:top w:val="nil"/>
                                    <w:left w:val="nil"/>
                                    <w:bottom w:val="nil"/>
                                    <w:right w:val="nil"/>
                                  </w:tcBorders>
                                  <w:shd w:val="clear" w:color="000000" w:fill="D9D9D9"/>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2</w:t>
                                  </w:r>
                                </w:p>
                              </w:tc>
                              <w:tc>
                                <w:tcPr>
                                  <w:tcW w:w="1440" w:type="dxa"/>
                                  <w:tcBorders>
                                    <w:top w:val="nil"/>
                                    <w:left w:val="nil"/>
                                    <w:bottom w:val="nil"/>
                                    <w:right w:val="nil"/>
                                  </w:tcBorders>
                                  <w:shd w:val="clear" w:color="000000" w:fill="D9D9D9"/>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4</w:t>
                                  </w:r>
                                </w:p>
                              </w:tc>
                            </w:tr>
                            <w:tr w:rsidR="00214921" w:rsidRPr="00E023B2" w:rsidTr="00E023B2">
                              <w:trPr>
                                <w:trHeight w:val="300"/>
                              </w:trPr>
                              <w:tc>
                                <w:tcPr>
                                  <w:tcW w:w="1079" w:type="dxa"/>
                                  <w:tcBorders>
                                    <w:top w:val="nil"/>
                                    <w:left w:val="nil"/>
                                    <w:bottom w:val="nil"/>
                                    <w:right w:val="nil"/>
                                  </w:tcBorders>
                                  <w:shd w:val="clear" w:color="auto" w:fill="auto"/>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2</w:t>
                                  </w:r>
                                </w:p>
                              </w:tc>
                              <w:tc>
                                <w:tcPr>
                                  <w:tcW w:w="1524" w:type="dxa"/>
                                  <w:tcBorders>
                                    <w:top w:val="nil"/>
                                    <w:left w:val="nil"/>
                                    <w:bottom w:val="nil"/>
                                    <w:right w:val="nil"/>
                                  </w:tcBorders>
                                  <w:shd w:val="clear" w:color="000000" w:fill="D9D9D9"/>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43</w:t>
                                  </w:r>
                                </w:p>
                              </w:tc>
                              <w:tc>
                                <w:tcPr>
                                  <w:tcW w:w="1953" w:type="dxa"/>
                                  <w:tcBorders>
                                    <w:top w:val="nil"/>
                                    <w:left w:val="nil"/>
                                    <w:bottom w:val="nil"/>
                                    <w:right w:val="nil"/>
                                  </w:tcBorders>
                                  <w:shd w:val="clear" w:color="000000" w:fill="D9D9D9"/>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35</w:t>
                                  </w:r>
                                </w:p>
                              </w:tc>
                              <w:tc>
                                <w:tcPr>
                                  <w:tcW w:w="1064" w:type="dxa"/>
                                  <w:tcBorders>
                                    <w:top w:val="nil"/>
                                    <w:left w:val="nil"/>
                                    <w:bottom w:val="nil"/>
                                    <w:right w:val="nil"/>
                                  </w:tcBorders>
                                  <w:shd w:val="clear" w:color="000000" w:fill="D9D9D9"/>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58</w:t>
                                  </w:r>
                                </w:p>
                              </w:tc>
                              <w:tc>
                                <w:tcPr>
                                  <w:tcW w:w="1440" w:type="dxa"/>
                                  <w:tcBorders>
                                    <w:top w:val="nil"/>
                                    <w:left w:val="nil"/>
                                    <w:bottom w:val="nil"/>
                                    <w:right w:val="nil"/>
                                  </w:tcBorders>
                                  <w:shd w:val="clear" w:color="000000" w:fill="D9D9D9"/>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0</w:t>
                                  </w:r>
                                </w:p>
                              </w:tc>
                              <w:tc>
                                <w:tcPr>
                                  <w:tcW w:w="1440" w:type="dxa"/>
                                  <w:tcBorders>
                                    <w:top w:val="nil"/>
                                    <w:left w:val="nil"/>
                                    <w:bottom w:val="nil"/>
                                    <w:right w:val="nil"/>
                                  </w:tcBorders>
                                  <w:shd w:val="clear" w:color="000000" w:fill="D9D9D9"/>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3</w:t>
                                  </w:r>
                                </w:p>
                              </w:tc>
                              <w:tc>
                                <w:tcPr>
                                  <w:tcW w:w="1440" w:type="dxa"/>
                                  <w:tcBorders>
                                    <w:top w:val="nil"/>
                                    <w:left w:val="nil"/>
                                    <w:bottom w:val="nil"/>
                                    <w:right w:val="nil"/>
                                  </w:tcBorders>
                                  <w:shd w:val="clear" w:color="000000" w:fill="D9D9D9"/>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3</w:t>
                                  </w:r>
                                </w:p>
                              </w:tc>
                              <w:tc>
                                <w:tcPr>
                                  <w:tcW w:w="1440" w:type="dxa"/>
                                  <w:tcBorders>
                                    <w:top w:val="nil"/>
                                    <w:left w:val="nil"/>
                                    <w:bottom w:val="nil"/>
                                    <w:right w:val="nil"/>
                                  </w:tcBorders>
                                  <w:shd w:val="clear" w:color="000000" w:fill="D9D9D9"/>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1</w:t>
                                  </w:r>
                                </w:p>
                              </w:tc>
                            </w:tr>
                            <w:tr w:rsidR="00214921" w:rsidRPr="00E023B2" w:rsidTr="00E023B2">
                              <w:trPr>
                                <w:trHeight w:val="300"/>
                              </w:trPr>
                              <w:tc>
                                <w:tcPr>
                                  <w:tcW w:w="1079" w:type="dxa"/>
                                  <w:tcBorders>
                                    <w:top w:val="nil"/>
                                    <w:left w:val="nil"/>
                                    <w:bottom w:val="nil"/>
                                    <w:right w:val="nil"/>
                                  </w:tcBorders>
                                  <w:shd w:val="clear" w:color="auto" w:fill="auto"/>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3</w:t>
                                  </w:r>
                                </w:p>
                              </w:tc>
                              <w:tc>
                                <w:tcPr>
                                  <w:tcW w:w="1524" w:type="dxa"/>
                                  <w:tcBorders>
                                    <w:top w:val="nil"/>
                                    <w:left w:val="nil"/>
                                    <w:bottom w:val="nil"/>
                                    <w:right w:val="nil"/>
                                  </w:tcBorders>
                                  <w:shd w:val="clear" w:color="000000" w:fill="D9D9D9"/>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38</w:t>
                                  </w:r>
                                </w:p>
                              </w:tc>
                              <w:tc>
                                <w:tcPr>
                                  <w:tcW w:w="1953" w:type="dxa"/>
                                  <w:tcBorders>
                                    <w:top w:val="nil"/>
                                    <w:left w:val="nil"/>
                                    <w:bottom w:val="nil"/>
                                    <w:right w:val="nil"/>
                                  </w:tcBorders>
                                  <w:shd w:val="clear" w:color="000000" w:fill="D9D9D9"/>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37</w:t>
                                  </w:r>
                                </w:p>
                              </w:tc>
                              <w:tc>
                                <w:tcPr>
                                  <w:tcW w:w="1064" w:type="dxa"/>
                                  <w:tcBorders>
                                    <w:top w:val="nil"/>
                                    <w:left w:val="nil"/>
                                    <w:bottom w:val="nil"/>
                                    <w:right w:val="nil"/>
                                  </w:tcBorders>
                                  <w:shd w:val="clear" w:color="000000" w:fill="D9D9D9"/>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75</w:t>
                                  </w:r>
                                </w:p>
                              </w:tc>
                              <w:tc>
                                <w:tcPr>
                                  <w:tcW w:w="1440" w:type="dxa"/>
                                  <w:tcBorders>
                                    <w:top w:val="nil"/>
                                    <w:left w:val="nil"/>
                                    <w:bottom w:val="nil"/>
                                    <w:right w:val="nil"/>
                                  </w:tcBorders>
                                  <w:shd w:val="clear" w:color="000000" w:fill="D9D9D9"/>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0</w:t>
                                  </w:r>
                                </w:p>
                              </w:tc>
                              <w:tc>
                                <w:tcPr>
                                  <w:tcW w:w="1440" w:type="dxa"/>
                                  <w:tcBorders>
                                    <w:top w:val="nil"/>
                                    <w:left w:val="nil"/>
                                    <w:bottom w:val="nil"/>
                                    <w:right w:val="nil"/>
                                  </w:tcBorders>
                                  <w:shd w:val="clear" w:color="000000" w:fill="D9D9D9"/>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1</w:t>
                                  </w:r>
                                </w:p>
                              </w:tc>
                              <w:tc>
                                <w:tcPr>
                                  <w:tcW w:w="1440" w:type="dxa"/>
                                  <w:tcBorders>
                                    <w:top w:val="nil"/>
                                    <w:left w:val="nil"/>
                                    <w:bottom w:val="nil"/>
                                    <w:right w:val="nil"/>
                                  </w:tcBorders>
                                  <w:shd w:val="clear" w:color="000000" w:fill="D9D9D9"/>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0</w:t>
                                  </w:r>
                                </w:p>
                              </w:tc>
                              <w:tc>
                                <w:tcPr>
                                  <w:tcW w:w="1440" w:type="dxa"/>
                                  <w:tcBorders>
                                    <w:top w:val="nil"/>
                                    <w:left w:val="nil"/>
                                    <w:bottom w:val="nil"/>
                                    <w:right w:val="nil"/>
                                  </w:tcBorders>
                                  <w:shd w:val="clear" w:color="000000" w:fill="D9D9D9"/>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3</w:t>
                                  </w:r>
                                </w:p>
                              </w:tc>
                            </w:tr>
                            <w:tr w:rsidR="00214921" w:rsidRPr="00E023B2" w:rsidTr="00E023B2">
                              <w:trPr>
                                <w:trHeight w:val="300"/>
                              </w:trPr>
                              <w:tc>
                                <w:tcPr>
                                  <w:tcW w:w="1079" w:type="dxa"/>
                                  <w:tcBorders>
                                    <w:top w:val="nil"/>
                                    <w:left w:val="nil"/>
                                    <w:bottom w:val="nil"/>
                                    <w:right w:val="nil"/>
                                  </w:tcBorders>
                                  <w:shd w:val="clear" w:color="auto" w:fill="auto"/>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4</w:t>
                                  </w:r>
                                </w:p>
                              </w:tc>
                              <w:tc>
                                <w:tcPr>
                                  <w:tcW w:w="1524" w:type="dxa"/>
                                  <w:tcBorders>
                                    <w:top w:val="nil"/>
                                    <w:left w:val="nil"/>
                                    <w:bottom w:val="nil"/>
                                    <w:right w:val="nil"/>
                                  </w:tcBorders>
                                  <w:shd w:val="clear" w:color="000000" w:fill="D9D9D9"/>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38</w:t>
                                  </w:r>
                                </w:p>
                              </w:tc>
                              <w:tc>
                                <w:tcPr>
                                  <w:tcW w:w="1953" w:type="dxa"/>
                                  <w:tcBorders>
                                    <w:top w:val="nil"/>
                                    <w:left w:val="nil"/>
                                    <w:bottom w:val="nil"/>
                                    <w:right w:val="nil"/>
                                  </w:tcBorders>
                                  <w:shd w:val="clear" w:color="000000" w:fill="D9D9D9"/>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35</w:t>
                                  </w:r>
                                </w:p>
                              </w:tc>
                              <w:tc>
                                <w:tcPr>
                                  <w:tcW w:w="1064" w:type="dxa"/>
                                  <w:tcBorders>
                                    <w:top w:val="nil"/>
                                    <w:left w:val="nil"/>
                                    <w:bottom w:val="nil"/>
                                    <w:right w:val="nil"/>
                                  </w:tcBorders>
                                  <w:shd w:val="clear" w:color="000000" w:fill="D9D9D9"/>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72</w:t>
                                  </w:r>
                                </w:p>
                              </w:tc>
                              <w:tc>
                                <w:tcPr>
                                  <w:tcW w:w="1440" w:type="dxa"/>
                                  <w:tcBorders>
                                    <w:top w:val="nil"/>
                                    <w:left w:val="nil"/>
                                    <w:bottom w:val="nil"/>
                                    <w:right w:val="nil"/>
                                  </w:tcBorders>
                                  <w:shd w:val="clear" w:color="000000" w:fill="D9D9D9"/>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0</w:t>
                                  </w:r>
                                </w:p>
                              </w:tc>
                              <w:tc>
                                <w:tcPr>
                                  <w:tcW w:w="1440" w:type="dxa"/>
                                  <w:tcBorders>
                                    <w:top w:val="nil"/>
                                    <w:left w:val="nil"/>
                                    <w:bottom w:val="nil"/>
                                    <w:right w:val="nil"/>
                                  </w:tcBorders>
                                  <w:shd w:val="clear" w:color="000000" w:fill="D9D9D9"/>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0</w:t>
                                  </w:r>
                                </w:p>
                              </w:tc>
                              <w:tc>
                                <w:tcPr>
                                  <w:tcW w:w="1440" w:type="dxa"/>
                                  <w:tcBorders>
                                    <w:top w:val="nil"/>
                                    <w:left w:val="nil"/>
                                    <w:bottom w:val="nil"/>
                                    <w:right w:val="nil"/>
                                  </w:tcBorders>
                                  <w:shd w:val="clear" w:color="000000" w:fill="D9D9D9"/>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0</w:t>
                                  </w:r>
                                </w:p>
                              </w:tc>
                              <w:tc>
                                <w:tcPr>
                                  <w:tcW w:w="1440" w:type="dxa"/>
                                  <w:tcBorders>
                                    <w:top w:val="nil"/>
                                    <w:left w:val="nil"/>
                                    <w:bottom w:val="nil"/>
                                    <w:right w:val="nil"/>
                                  </w:tcBorders>
                                  <w:shd w:val="clear" w:color="000000" w:fill="D9D9D9"/>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5</w:t>
                                  </w:r>
                                </w:p>
                              </w:tc>
                            </w:tr>
                            <w:tr w:rsidR="00214921" w:rsidRPr="00E023B2" w:rsidTr="00E023B2">
                              <w:trPr>
                                <w:trHeight w:val="300"/>
                              </w:trPr>
                              <w:tc>
                                <w:tcPr>
                                  <w:tcW w:w="1079" w:type="dxa"/>
                                  <w:tcBorders>
                                    <w:top w:val="nil"/>
                                    <w:left w:val="nil"/>
                                    <w:bottom w:val="nil"/>
                                    <w:right w:val="nil"/>
                                  </w:tcBorders>
                                  <w:shd w:val="clear" w:color="auto" w:fill="auto"/>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5</w:t>
                                  </w:r>
                                </w:p>
                              </w:tc>
                              <w:tc>
                                <w:tcPr>
                                  <w:tcW w:w="1524" w:type="dxa"/>
                                  <w:tcBorders>
                                    <w:top w:val="nil"/>
                                    <w:left w:val="nil"/>
                                    <w:bottom w:val="nil"/>
                                    <w:right w:val="nil"/>
                                  </w:tcBorders>
                                  <w:shd w:val="clear" w:color="000000" w:fill="D9D9D9"/>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30</w:t>
                                  </w:r>
                                </w:p>
                              </w:tc>
                              <w:tc>
                                <w:tcPr>
                                  <w:tcW w:w="1953" w:type="dxa"/>
                                  <w:tcBorders>
                                    <w:top w:val="nil"/>
                                    <w:left w:val="nil"/>
                                    <w:bottom w:val="nil"/>
                                    <w:right w:val="nil"/>
                                  </w:tcBorders>
                                  <w:shd w:val="clear" w:color="000000" w:fill="D9D9D9"/>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24</w:t>
                                  </w:r>
                                </w:p>
                              </w:tc>
                              <w:tc>
                                <w:tcPr>
                                  <w:tcW w:w="1064" w:type="dxa"/>
                                  <w:tcBorders>
                                    <w:top w:val="nil"/>
                                    <w:left w:val="nil"/>
                                    <w:bottom w:val="nil"/>
                                    <w:right w:val="nil"/>
                                  </w:tcBorders>
                                  <w:shd w:val="clear" w:color="000000" w:fill="D9D9D9"/>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67</w:t>
                                  </w:r>
                                </w:p>
                              </w:tc>
                              <w:tc>
                                <w:tcPr>
                                  <w:tcW w:w="1440" w:type="dxa"/>
                                  <w:tcBorders>
                                    <w:top w:val="nil"/>
                                    <w:left w:val="nil"/>
                                    <w:bottom w:val="nil"/>
                                    <w:right w:val="nil"/>
                                  </w:tcBorders>
                                  <w:shd w:val="clear" w:color="000000" w:fill="D9D9D9"/>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1</w:t>
                                  </w:r>
                                </w:p>
                              </w:tc>
                              <w:tc>
                                <w:tcPr>
                                  <w:tcW w:w="1440" w:type="dxa"/>
                                  <w:tcBorders>
                                    <w:top w:val="nil"/>
                                    <w:left w:val="nil"/>
                                    <w:bottom w:val="nil"/>
                                    <w:right w:val="nil"/>
                                  </w:tcBorders>
                                  <w:shd w:val="clear" w:color="000000" w:fill="D9D9D9"/>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1</w:t>
                                  </w:r>
                                </w:p>
                              </w:tc>
                              <w:tc>
                                <w:tcPr>
                                  <w:tcW w:w="1440" w:type="dxa"/>
                                  <w:tcBorders>
                                    <w:top w:val="nil"/>
                                    <w:left w:val="nil"/>
                                    <w:bottom w:val="nil"/>
                                    <w:right w:val="nil"/>
                                  </w:tcBorders>
                                  <w:shd w:val="clear" w:color="000000" w:fill="D9D9D9"/>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3</w:t>
                                  </w:r>
                                </w:p>
                              </w:tc>
                              <w:tc>
                                <w:tcPr>
                                  <w:tcW w:w="1440" w:type="dxa"/>
                                  <w:tcBorders>
                                    <w:top w:val="nil"/>
                                    <w:left w:val="nil"/>
                                    <w:bottom w:val="nil"/>
                                    <w:right w:val="nil"/>
                                  </w:tcBorders>
                                  <w:shd w:val="clear" w:color="000000" w:fill="D9D9D9"/>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3</w:t>
                                  </w:r>
                                </w:p>
                              </w:tc>
                            </w:tr>
                            <w:tr w:rsidR="00214921" w:rsidRPr="00E023B2" w:rsidTr="00E023B2">
                              <w:trPr>
                                <w:trHeight w:val="300"/>
                              </w:trPr>
                              <w:tc>
                                <w:tcPr>
                                  <w:tcW w:w="1079" w:type="dxa"/>
                                  <w:tcBorders>
                                    <w:top w:val="nil"/>
                                    <w:left w:val="nil"/>
                                    <w:bottom w:val="nil"/>
                                    <w:right w:val="nil"/>
                                  </w:tcBorders>
                                  <w:shd w:val="clear" w:color="auto" w:fill="auto"/>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6</w:t>
                                  </w:r>
                                </w:p>
                              </w:tc>
                              <w:tc>
                                <w:tcPr>
                                  <w:tcW w:w="1524" w:type="dxa"/>
                                  <w:tcBorders>
                                    <w:top w:val="nil"/>
                                    <w:left w:val="nil"/>
                                    <w:bottom w:val="nil"/>
                                    <w:right w:val="nil"/>
                                  </w:tcBorders>
                                  <w:shd w:val="clear" w:color="000000" w:fill="D9D9D9"/>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37</w:t>
                                  </w:r>
                                </w:p>
                              </w:tc>
                              <w:tc>
                                <w:tcPr>
                                  <w:tcW w:w="1953" w:type="dxa"/>
                                  <w:tcBorders>
                                    <w:top w:val="nil"/>
                                    <w:left w:val="nil"/>
                                    <w:bottom w:val="nil"/>
                                    <w:right w:val="nil"/>
                                  </w:tcBorders>
                                  <w:shd w:val="clear" w:color="000000" w:fill="D9D9D9"/>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31</w:t>
                                  </w:r>
                                </w:p>
                              </w:tc>
                              <w:tc>
                                <w:tcPr>
                                  <w:tcW w:w="1064" w:type="dxa"/>
                                  <w:tcBorders>
                                    <w:top w:val="nil"/>
                                    <w:left w:val="nil"/>
                                    <w:bottom w:val="nil"/>
                                    <w:right w:val="nil"/>
                                  </w:tcBorders>
                                  <w:shd w:val="clear" w:color="000000" w:fill="D9D9D9"/>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63</w:t>
                                  </w:r>
                                </w:p>
                              </w:tc>
                              <w:tc>
                                <w:tcPr>
                                  <w:tcW w:w="1440" w:type="dxa"/>
                                  <w:tcBorders>
                                    <w:top w:val="nil"/>
                                    <w:left w:val="nil"/>
                                    <w:bottom w:val="nil"/>
                                    <w:right w:val="nil"/>
                                  </w:tcBorders>
                                  <w:shd w:val="clear" w:color="000000" w:fill="D9D9D9"/>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0</w:t>
                                  </w:r>
                                </w:p>
                              </w:tc>
                              <w:tc>
                                <w:tcPr>
                                  <w:tcW w:w="1440" w:type="dxa"/>
                                  <w:tcBorders>
                                    <w:top w:val="nil"/>
                                    <w:left w:val="nil"/>
                                    <w:bottom w:val="nil"/>
                                    <w:right w:val="nil"/>
                                  </w:tcBorders>
                                  <w:shd w:val="clear" w:color="000000" w:fill="D9D9D9"/>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1</w:t>
                                  </w:r>
                                </w:p>
                              </w:tc>
                              <w:tc>
                                <w:tcPr>
                                  <w:tcW w:w="1440" w:type="dxa"/>
                                  <w:tcBorders>
                                    <w:top w:val="nil"/>
                                    <w:left w:val="nil"/>
                                    <w:bottom w:val="nil"/>
                                    <w:right w:val="nil"/>
                                  </w:tcBorders>
                                  <w:shd w:val="clear" w:color="000000" w:fill="D9D9D9"/>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2</w:t>
                                  </w:r>
                                </w:p>
                              </w:tc>
                              <w:tc>
                                <w:tcPr>
                                  <w:tcW w:w="1440" w:type="dxa"/>
                                  <w:tcBorders>
                                    <w:top w:val="nil"/>
                                    <w:left w:val="nil"/>
                                    <w:bottom w:val="nil"/>
                                    <w:right w:val="nil"/>
                                  </w:tcBorders>
                                  <w:shd w:val="clear" w:color="000000" w:fill="D9D9D9"/>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4</w:t>
                                  </w:r>
                                </w:p>
                              </w:tc>
                            </w:tr>
                            <w:tr w:rsidR="00214921" w:rsidRPr="00E023B2" w:rsidTr="00E023B2">
                              <w:trPr>
                                <w:trHeight w:val="400"/>
                              </w:trPr>
                              <w:tc>
                                <w:tcPr>
                                  <w:tcW w:w="4556" w:type="dxa"/>
                                  <w:gridSpan w:val="3"/>
                                  <w:tcBorders>
                                    <w:top w:val="nil"/>
                                    <w:left w:val="nil"/>
                                    <w:bottom w:val="nil"/>
                                    <w:right w:val="nil"/>
                                  </w:tcBorders>
                                  <w:shd w:val="clear" w:color="auto" w:fill="auto"/>
                                  <w:noWrap/>
                                  <w:vAlign w:val="bottom"/>
                                  <w:hideMark/>
                                </w:tcPr>
                                <w:p w:rsidR="00214921" w:rsidRPr="00E023B2" w:rsidRDefault="00214921" w:rsidP="00E023B2">
                                  <w:pPr>
                                    <w:rPr>
                                      <w:rFonts w:ascii="Calibri" w:eastAsia="Times New Roman" w:hAnsi="Calibri" w:cs="Times New Roman"/>
                                      <w:b/>
                                      <w:bCs/>
                                      <w:color w:val="000000"/>
                                      <w:sz w:val="32"/>
                                      <w:szCs w:val="32"/>
                                      <w:lang w:eastAsia="en-US"/>
                                    </w:rPr>
                                  </w:pPr>
                                  <w:r w:rsidRPr="00E023B2">
                                    <w:rPr>
                                      <w:rFonts w:ascii="Calibri" w:eastAsia="Times New Roman" w:hAnsi="Calibri" w:cs="Times New Roman"/>
                                      <w:b/>
                                      <w:bCs/>
                                      <w:color w:val="000000"/>
                                      <w:sz w:val="32"/>
                                      <w:szCs w:val="32"/>
                                      <w:lang w:eastAsia="en-US"/>
                                    </w:rPr>
                                    <w:t>TI GRAPHING CALCULATOR</w:t>
                                  </w:r>
                                </w:p>
                              </w:tc>
                              <w:tc>
                                <w:tcPr>
                                  <w:tcW w:w="1064" w:type="dxa"/>
                                  <w:tcBorders>
                                    <w:top w:val="nil"/>
                                    <w:left w:val="nil"/>
                                    <w:bottom w:val="nil"/>
                                    <w:right w:val="nil"/>
                                  </w:tcBorders>
                                  <w:shd w:val="clear" w:color="auto" w:fill="auto"/>
                                  <w:noWrap/>
                                  <w:vAlign w:val="bottom"/>
                                  <w:hideMark/>
                                </w:tcPr>
                                <w:p w:rsidR="00214921" w:rsidRPr="00E023B2" w:rsidRDefault="00214921" w:rsidP="00E023B2">
                                  <w:pPr>
                                    <w:rPr>
                                      <w:rFonts w:ascii="Calibri" w:eastAsia="Times New Roman" w:hAnsi="Calibri" w:cs="Times New Roman"/>
                                      <w:color w:val="000000"/>
                                      <w:lang w:eastAsia="en-US"/>
                                    </w:rPr>
                                  </w:pPr>
                                </w:p>
                              </w:tc>
                              <w:tc>
                                <w:tcPr>
                                  <w:tcW w:w="1440" w:type="dxa"/>
                                  <w:tcBorders>
                                    <w:top w:val="nil"/>
                                    <w:left w:val="nil"/>
                                    <w:bottom w:val="nil"/>
                                    <w:right w:val="nil"/>
                                  </w:tcBorders>
                                  <w:shd w:val="clear" w:color="auto" w:fill="auto"/>
                                  <w:noWrap/>
                                  <w:vAlign w:val="bottom"/>
                                  <w:hideMark/>
                                </w:tcPr>
                                <w:p w:rsidR="00214921" w:rsidRPr="00E023B2" w:rsidRDefault="00214921" w:rsidP="00E023B2">
                                  <w:pPr>
                                    <w:rPr>
                                      <w:rFonts w:ascii="Calibri" w:eastAsia="Times New Roman" w:hAnsi="Calibri" w:cs="Times New Roman"/>
                                      <w:color w:val="000000"/>
                                      <w:lang w:eastAsia="en-US"/>
                                    </w:rPr>
                                  </w:pPr>
                                </w:p>
                              </w:tc>
                              <w:tc>
                                <w:tcPr>
                                  <w:tcW w:w="1440" w:type="dxa"/>
                                  <w:tcBorders>
                                    <w:top w:val="nil"/>
                                    <w:left w:val="nil"/>
                                    <w:bottom w:val="nil"/>
                                    <w:right w:val="nil"/>
                                  </w:tcBorders>
                                  <w:shd w:val="clear" w:color="auto" w:fill="auto"/>
                                  <w:noWrap/>
                                  <w:vAlign w:val="bottom"/>
                                  <w:hideMark/>
                                </w:tcPr>
                                <w:p w:rsidR="00214921" w:rsidRPr="00E023B2" w:rsidRDefault="00214921" w:rsidP="00E023B2">
                                  <w:pPr>
                                    <w:rPr>
                                      <w:rFonts w:ascii="Calibri" w:eastAsia="Times New Roman" w:hAnsi="Calibri" w:cs="Times New Roman"/>
                                      <w:color w:val="000000"/>
                                      <w:lang w:eastAsia="en-US"/>
                                    </w:rPr>
                                  </w:pPr>
                                </w:p>
                              </w:tc>
                              <w:tc>
                                <w:tcPr>
                                  <w:tcW w:w="1440" w:type="dxa"/>
                                  <w:tcBorders>
                                    <w:top w:val="nil"/>
                                    <w:left w:val="nil"/>
                                    <w:bottom w:val="nil"/>
                                    <w:right w:val="nil"/>
                                  </w:tcBorders>
                                  <w:shd w:val="clear" w:color="auto" w:fill="auto"/>
                                  <w:noWrap/>
                                  <w:vAlign w:val="bottom"/>
                                  <w:hideMark/>
                                </w:tcPr>
                                <w:p w:rsidR="00214921" w:rsidRPr="00E023B2" w:rsidRDefault="00214921" w:rsidP="00E023B2">
                                  <w:pPr>
                                    <w:rPr>
                                      <w:rFonts w:ascii="Calibri" w:eastAsia="Times New Roman" w:hAnsi="Calibri" w:cs="Times New Roman"/>
                                      <w:color w:val="000000"/>
                                      <w:lang w:eastAsia="en-US"/>
                                    </w:rPr>
                                  </w:pPr>
                                </w:p>
                              </w:tc>
                              <w:tc>
                                <w:tcPr>
                                  <w:tcW w:w="1440" w:type="dxa"/>
                                  <w:tcBorders>
                                    <w:top w:val="nil"/>
                                    <w:left w:val="nil"/>
                                    <w:bottom w:val="nil"/>
                                    <w:right w:val="nil"/>
                                  </w:tcBorders>
                                  <w:shd w:val="clear" w:color="auto" w:fill="auto"/>
                                  <w:noWrap/>
                                  <w:vAlign w:val="bottom"/>
                                  <w:hideMark/>
                                </w:tcPr>
                                <w:p w:rsidR="00214921" w:rsidRPr="00E023B2" w:rsidRDefault="00214921" w:rsidP="00E023B2">
                                  <w:pPr>
                                    <w:rPr>
                                      <w:rFonts w:ascii="Calibri" w:eastAsia="Times New Roman" w:hAnsi="Calibri" w:cs="Times New Roman"/>
                                      <w:color w:val="000000"/>
                                      <w:lang w:eastAsia="en-US"/>
                                    </w:rPr>
                                  </w:pPr>
                                </w:p>
                              </w:tc>
                            </w:tr>
                            <w:tr w:rsidR="00214921" w:rsidRPr="00E023B2" w:rsidTr="00E023B2">
                              <w:trPr>
                                <w:trHeight w:val="300"/>
                              </w:trPr>
                              <w:tc>
                                <w:tcPr>
                                  <w:tcW w:w="1079" w:type="dxa"/>
                                  <w:tcBorders>
                                    <w:top w:val="nil"/>
                                    <w:left w:val="nil"/>
                                    <w:bottom w:val="nil"/>
                                    <w:right w:val="nil"/>
                                  </w:tcBorders>
                                  <w:shd w:val="clear" w:color="auto" w:fill="auto"/>
                                  <w:noWrap/>
                                  <w:vAlign w:val="bottom"/>
                                  <w:hideMark/>
                                </w:tcPr>
                                <w:p w:rsidR="00214921" w:rsidRPr="00E023B2" w:rsidRDefault="00214921" w:rsidP="00E023B2">
                                  <w:pPr>
                                    <w:rPr>
                                      <w:rFonts w:ascii="Calibri" w:eastAsia="Times New Roman" w:hAnsi="Calibri" w:cs="Times New Roman"/>
                                      <w:color w:val="000000"/>
                                      <w:lang w:eastAsia="en-US"/>
                                    </w:rPr>
                                  </w:pPr>
                                </w:p>
                              </w:tc>
                              <w:tc>
                                <w:tcPr>
                                  <w:tcW w:w="1524" w:type="dxa"/>
                                  <w:tcBorders>
                                    <w:top w:val="nil"/>
                                    <w:left w:val="nil"/>
                                    <w:bottom w:val="nil"/>
                                    <w:right w:val="nil"/>
                                  </w:tcBorders>
                                  <w:shd w:val="clear" w:color="auto" w:fill="auto"/>
                                  <w:noWrap/>
                                  <w:vAlign w:val="bottom"/>
                                  <w:hideMark/>
                                </w:tcPr>
                                <w:p w:rsidR="00214921" w:rsidRPr="00E023B2" w:rsidRDefault="00214921" w:rsidP="00E023B2">
                                  <w:pPr>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Efficiency</w:t>
                                  </w:r>
                                </w:p>
                              </w:tc>
                              <w:tc>
                                <w:tcPr>
                                  <w:tcW w:w="1953" w:type="dxa"/>
                                  <w:tcBorders>
                                    <w:top w:val="nil"/>
                                    <w:left w:val="nil"/>
                                    <w:bottom w:val="nil"/>
                                    <w:right w:val="nil"/>
                                  </w:tcBorders>
                                  <w:shd w:val="clear" w:color="auto" w:fill="auto"/>
                                  <w:noWrap/>
                                  <w:vAlign w:val="bottom"/>
                                  <w:hideMark/>
                                </w:tcPr>
                                <w:p w:rsidR="00214921" w:rsidRPr="00E023B2" w:rsidRDefault="00214921" w:rsidP="00E023B2">
                                  <w:pPr>
                                    <w:rPr>
                                      <w:rFonts w:ascii="Calibri" w:eastAsia="Times New Roman" w:hAnsi="Calibri" w:cs="Times New Roman"/>
                                      <w:color w:val="000000"/>
                                      <w:lang w:eastAsia="en-US"/>
                                    </w:rPr>
                                  </w:pPr>
                                </w:p>
                              </w:tc>
                              <w:tc>
                                <w:tcPr>
                                  <w:tcW w:w="1064" w:type="dxa"/>
                                  <w:tcBorders>
                                    <w:top w:val="nil"/>
                                    <w:left w:val="nil"/>
                                    <w:bottom w:val="nil"/>
                                    <w:right w:val="nil"/>
                                  </w:tcBorders>
                                  <w:shd w:val="clear" w:color="auto" w:fill="auto"/>
                                  <w:noWrap/>
                                  <w:vAlign w:val="bottom"/>
                                  <w:hideMark/>
                                </w:tcPr>
                                <w:p w:rsidR="00214921" w:rsidRPr="00E023B2" w:rsidRDefault="00214921" w:rsidP="00E023B2">
                                  <w:pPr>
                                    <w:rPr>
                                      <w:rFonts w:ascii="Calibri" w:eastAsia="Times New Roman" w:hAnsi="Calibri" w:cs="Times New Roman"/>
                                      <w:color w:val="000000"/>
                                      <w:lang w:eastAsia="en-US"/>
                                    </w:rPr>
                                  </w:pPr>
                                </w:p>
                              </w:tc>
                              <w:tc>
                                <w:tcPr>
                                  <w:tcW w:w="1440" w:type="dxa"/>
                                  <w:tcBorders>
                                    <w:top w:val="nil"/>
                                    <w:left w:val="nil"/>
                                    <w:bottom w:val="nil"/>
                                    <w:right w:val="nil"/>
                                  </w:tcBorders>
                                  <w:shd w:val="clear" w:color="auto" w:fill="auto"/>
                                  <w:noWrap/>
                                  <w:vAlign w:val="bottom"/>
                                  <w:hideMark/>
                                </w:tcPr>
                                <w:p w:rsidR="00214921" w:rsidRPr="00E023B2" w:rsidRDefault="00214921" w:rsidP="00E023B2">
                                  <w:pPr>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Errors</w:t>
                                  </w:r>
                                </w:p>
                              </w:tc>
                              <w:tc>
                                <w:tcPr>
                                  <w:tcW w:w="1440" w:type="dxa"/>
                                  <w:tcBorders>
                                    <w:top w:val="nil"/>
                                    <w:left w:val="nil"/>
                                    <w:bottom w:val="nil"/>
                                    <w:right w:val="nil"/>
                                  </w:tcBorders>
                                  <w:shd w:val="clear" w:color="auto" w:fill="auto"/>
                                  <w:noWrap/>
                                  <w:vAlign w:val="bottom"/>
                                  <w:hideMark/>
                                </w:tcPr>
                                <w:p w:rsidR="00214921" w:rsidRPr="00E023B2" w:rsidRDefault="00214921" w:rsidP="00E023B2">
                                  <w:pPr>
                                    <w:rPr>
                                      <w:rFonts w:ascii="Calibri" w:eastAsia="Times New Roman" w:hAnsi="Calibri" w:cs="Times New Roman"/>
                                      <w:color w:val="000000"/>
                                      <w:lang w:eastAsia="en-US"/>
                                    </w:rPr>
                                  </w:pPr>
                                </w:p>
                              </w:tc>
                              <w:tc>
                                <w:tcPr>
                                  <w:tcW w:w="1440" w:type="dxa"/>
                                  <w:tcBorders>
                                    <w:top w:val="nil"/>
                                    <w:left w:val="nil"/>
                                    <w:bottom w:val="nil"/>
                                    <w:right w:val="nil"/>
                                  </w:tcBorders>
                                  <w:shd w:val="clear" w:color="auto" w:fill="auto"/>
                                  <w:noWrap/>
                                  <w:vAlign w:val="bottom"/>
                                  <w:hideMark/>
                                </w:tcPr>
                                <w:p w:rsidR="00214921" w:rsidRPr="00E023B2" w:rsidRDefault="00214921" w:rsidP="00E023B2">
                                  <w:pPr>
                                    <w:rPr>
                                      <w:rFonts w:ascii="Calibri" w:eastAsia="Times New Roman" w:hAnsi="Calibri" w:cs="Times New Roman"/>
                                      <w:color w:val="000000"/>
                                      <w:lang w:eastAsia="en-US"/>
                                    </w:rPr>
                                  </w:pPr>
                                </w:p>
                              </w:tc>
                              <w:tc>
                                <w:tcPr>
                                  <w:tcW w:w="1440" w:type="dxa"/>
                                  <w:tcBorders>
                                    <w:top w:val="nil"/>
                                    <w:left w:val="nil"/>
                                    <w:bottom w:val="nil"/>
                                    <w:right w:val="nil"/>
                                  </w:tcBorders>
                                  <w:shd w:val="clear" w:color="auto" w:fill="auto"/>
                                  <w:noWrap/>
                                  <w:vAlign w:val="bottom"/>
                                  <w:hideMark/>
                                </w:tcPr>
                                <w:p w:rsidR="00214921" w:rsidRPr="00E023B2" w:rsidRDefault="00214921" w:rsidP="00E023B2">
                                  <w:pPr>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Satisfaction</w:t>
                                  </w:r>
                                </w:p>
                              </w:tc>
                            </w:tr>
                            <w:tr w:rsidR="00214921" w:rsidRPr="00E023B2" w:rsidTr="00E023B2">
                              <w:trPr>
                                <w:trHeight w:val="300"/>
                              </w:trPr>
                              <w:tc>
                                <w:tcPr>
                                  <w:tcW w:w="1079" w:type="dxa"/>
                                  <w:tcBorders>
                                    <w:top w:val="nil"/>
                                    <w:left w:val="nil"/>
                                    <w:bottom w:val="nil"/>
                                    <w:right w:val="nil"/>
                                  </w:tcBorders>
                                  <w:shd w:val="clear" w:color="auto" w:fill="auto"/>
                                  <w:noWrap/>
                                  <w:vAlign w:val="bottom"/>
                                  <w:hideMark/>
                                </w:tcPr>
                                <w:p w:rsidR="00214921" w:rsidRPr="00E023B2" w:rsidRDefault="00214921" w:rsidP="00E023B2">
                                  <w:pPr>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Subject</w:t>
                                  </w:r>
                                </w:p>
                              </w:tc>
                              <w:tc>
                                <w:tcPr>
                                  <w:tcW w:w="1524" w:type="dxa"/>
                                  <w:tcBorders>
                                    <w:top w:val="nil"/>
                                    <w:left w:val="nil"/>
                                    <w:bottom w:val="nil"/>
                                    <w:right w:val="nil"/>
                                  </w:tcBorders>
                                  <w:shd w:val="clear" w:color="auto" w:fill="auto"/>
                                  <w:noWrap/>
                                  <w:vAlign w:val="bottom"/>
                                  <w:hideMark/>
                                </w:tcPr>
                                <w:p w:rsidR="00214921" w:rsidRPr="00E023B2" w:rsidRDefault="00214921" w:rsidP="00E023B2">
                                  <w:pPr>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Arithmetic</w:t>
                                  </w:r>
                                </w:p>
                              </w:tc>
                              <w:tc>
                                <w:tcPr>
                                  <w:tcW w:w="1953" w:type="dxa"/>
                                  <w:tcBorders>
                                    <w:top w:val="nil"/>
                                    <w:left w:val="nil"/>
                                    <w:bottom w:val="nil"/>
                                    <w:right w:val="nil"/>
                                  </w:tcBorders>
                                  <w:shd w:val="clear" w:color="auto" w:fill="auto"/>
                                  <w:noWrap/>
                                  <w:vAlign w:val="bottom"/>
                                  <w:hideMark/>
                                </w:tcPr>
                                <w:p w:rsidR="00214921" w:rsidRPr="00E023B2" w:rsidRDefault="00214921" w:rsidP="00E023B2">
                                  <w:pPr>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Trigonometry</w:t>
                                  </w:r>
                                </w:p>
                              </w:tc>
                              <w:tc>
                                <w:tcPr>
                                  <w:tcW w:w="1064" w:type="dxa"/>
                                  <w:tcBorders>
                                    <w:top w:val="nil"/>
                                    <w:left w:val="nil"/>
                                    <w:bottom w:val="nil"/>
                                    <w:right w:val="nil"/>
                                  </w:tcBorders>
                                  <w:shd w:val="clear" w:color="auto" w:fill="auto"/>
                                  <w:noWrap/>
                                  <w:vAlign w:val="bottom"/>
                                  <w:hideMark/>
                                </w:tcPr>
                                <w:p w:rsidR="00214921" w:rsidRPr="00E023B2" w:rsidRDefault="00214921" w:rsidP="00E023B2">
                                  <w:pPr>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Several</w:t>
                                  </w:r>
                                </w:p>
                              </w:tc>
                              <w:tc>
                                <w:tcPr>
                                  <w:tcW w:w="1440" w:type="dxa"/>
                                  <w:tcBorders>
                                    <w:top w:val="nil"/>
                                    <w:left w:val="nil"/>
                                    <w:bottom w:val="nil"/>
                                    <w:right w:val="nil"/>
                                  </w:tcBorders>
                                  <w:shd w:val="clear" w:color="auto" w:fill="auto"/>
                                  <w:noWrap/>
                                  <w:vAlign w:val="bottom"/>
                                  <w:hideMark/>
                                </w:tcPr>
                                <w:p w:rsidR="00214921" w:rsidRPr="00E023B2" w:rsidRDefault="00214921" w:rsidP="00E023B2">
                                  <w:pPr>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Arithmetic</w:t>
                                  </w:r>
                                </w:p>
                              </w:tc>
                              <w:tc>
                                <w:tcPr>
                                  <w:tcW w:w="1440" w:type="dxa"/>
                                  <w:tcBorders>
                                    <w:top w:val="nil"/>
                                    <w:left w:val="nil"/>
                                    <w:bottom w:val="nil"/>
                                    <w:right w:val="nil"/>
                                  </w:tcBorders>
                                  <w:shd w:val="clear" w:color="auto" w:fill="auto"/>
                                  <w:noWrap/>
                                  <w:vAlign w:val="bottom"/>
                                  <w:hideMark/>
                                </w:tcPr>
                                <w:p w:rsidR="00214921" w:rsidRPr="00E023B2" w:rsidRDefault="00214921" w:rsidP="00E023B2">
                                  <w:pPr>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Trigonometric</w:t>
                                  </w:r>
                                </w:p>
                              </w:tc>
                              <w:tc>
                                <w:tcPr>
                                  <w:tcW w:w="1440" w:type="dxa"/>
                                  <w:tcBorders>
                                    <w:top w:val="nil"/>
                                    <w:left w:val="nil"/>
                                    <w:bottom w:val="nil"/>
                                    <w:right w:val="nil"/>
                                  </w:tcBorders>
                                  <w:shd w:val="clear" w:color="auto" w:fill="auto"/>
                                  <w:noWrap/>
                                  <w:vAlign w:val="bottom"/>
                                  <w:hideMark/>
                                </w:tcPr>
                                <w:p w:rsidR="00214921" w:rsidRPr="00E023B2" w:rsidRDefault="00214921" w:rsidP="00E023B2">
                                  <w:pPr>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Several</w:t>
                                  </w:r>
                                </w:p>
                              </w:tc>
                              <w:tc>
                                <w:tcPr>
                                  <w:tcW w:w="1440" w:type="dxa"/>
                                  <w:tcBorders>
                                    <w:top w:val="nil"/>
                                    <w:left w:val="nil"/>
                                    <w:bottom w:val="nil"/>
                                    <w:right w:val="nil"/>
                                  </w:tcBorders>
                                  <w:shd w:val="clear" w:color="auto" w:fill="auto"/>
                                  <w:noWrap/>
                                  <w:vAlign w:val="bottom"/>
                                  <w:hideMark/>
                                </w:tcPr>
                                <w:p w:rsidR="00214921" w:rsidRPr="00E023B2" w:rsidRDefault="00214921" w:rsidP="00E023B2">
                                  <w:pPr>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Ti Graphing</w:t>
                                  </w:r>
                                </w:p>
                              </w:tc>
                            </w:tr>
                            <w:tr w:rsidR="00214921" w:rsidRPr="00E023B2" w:rsidTr="00E023B2">
                              <w:trPr>
                                <w:trHeight w:val="300"/>
                              </w:trPr>
                              <w:tc>
                                <w:tcPr>
                                  <w:tcW w:w="1079" w:type="dxa"/>
                                  <w:tcBorders>
                                    <w:top w:val="nil"/>
                                    <w:left w:val="nil"/>
                                    <w:bottom w:val="nil"/>
                                    <w:right w:val="nil"/>
                                  </w:tcBorders>
                                  <w:shd w:val="clear" w:color="auto" w:fill="auto"/>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1</w:t>
                                  </w:r>
                                </w:p>
                              </w:tc>
                              <w:tc>
                                <w:tcPr>
                                  <w:tcW w:w="1524" w:type="dxa"/>
                                  <w:tcBorders>
                                    <w:top w:val="nil"/>
                                    <w:left w:val="nil"/>
                                    <w:bottom w:val="nil"/>
                                    <w:right w:val="nil"/>
                                  </w:tcBorders>
                                  <w:shd w:val="clear" w:color="000000" w:fill="D9D9D9"/>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15</w:t>
                                  </w:r>
                                </w:p>
                              </w:tc>
                              <w:tc>
                                <w:tcPr>
                                  <w:tcW w:w="1953" w:type="dxa"/>
                                  <w:tcBorders>
                                    <w:top w:val="nil"/>
                                    <w:left w:val="nil"/>
                                    <w:bottom w:val="nil"/>
                                    <w:right w:val="nil"/>
                                  </w:tcBorders>
                                  <w:shd w:val="clear" w:color="000000" w:fill="D9D9D9"/>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13</w:t>
                                  </w:r>
                                </w:p>
                              </w:tc>
                              <w:tc>
                                <w:tcPr>
                                  <w:tcW w:w="1064" w:type="dxa"/>
                                  <w:tcBorders>
                                    <w:top w:val="nil"/>
                                    <w:left w:val="nil"/>
                                    <w:bottom w:val="nil"/>
                                    <w:right w:val="nil"/>
                                  </w:tcBorders>
                                  <w:shd w:val="clear" w:color="000000" w:fill="D9D9D9"/>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31</w:t>
                                  </w:r>
                                </w:p>
                              </w:tc>
                              <w:tc>
                                <w:tcPr>
                                  <w:tcW w:w="1440" w:type="dxa"/>
                                  <w:tcBorders>
                                    <w:top w:val="nil"/>
                                    <w:left w:val="nil"/>
                                    <w:bottom w:val="nil"/>
                                    <w:right w:val="nil"/>
                                  </w:tcBorders>
                                  <w:shd w:val="clear" w:color="000000" w:fill="D9D9D9"/>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0</w:t>
                                  </w:r>
                                </w:p>
                              </w:tc>
                              <w:tc>
                                <w:tcPr>
                                  <w:tcW w:w="1440" w:type="dxa"/>
                                  <w:tcBorders>
                                    <w:top w:val="nil"/>
                                    <w:left w:val="nil"/>
                                    <w:bottom w:val="nil"/>
                                    <w:right w:val="nil"/>
                                  </w:tcBorders>
                                  <w:shd w:val="clear" w:color="000000" w:fill="D9D9D9"/>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0</w:t>
                                  </w:r>
                                </w:p>
                              </w:tc>
                              <w:tc>
                                <w:tcPr>
                                  <w:tcW w:w="1440" w:type="dxa"/>
                                  <w:tcBorders>
                                    <w:top w:val="nil"/>
                                    <w:left w:val="nil"/>
                                    <w:bottom w:val="nil"/>
                                    <w:right w:val="nil"/>
                                  </w:tcBorders>
                                  <w:shd w:val="clear" w:color="000000" w:fill="D9D9D9"/>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0</w:t>
                                  </w:r>
                                </w:p>
                              </w:tc>
                              <w:tc>
                                <w:tcPr>
                                  <w:tcW w:w="1440" w:type="dxa"/>
                                  <w:tcBorders>
                                    <w:top w:val="nil"/>
                                    <w:left w:val="nil"/>
                                    <w:bottom w:val="nil"/>
                                    <w:right w:val="nil"/>
                                  </w:tcBorders>
                                  <w:shd w:val="clear" w:color="000000" w:fill="D9D9D9"/>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10</w:t>
                                  </w:r>
                                </w:p>
                              </w:tc>
                            </w:tr>
                            <w:tr w:rsidR="00214921" w:rsidRPr="00E023B2" w:rsidTr="00E023B2">
                              <w:trPr>
                                <w:trHeight w:val="300"/>
                              </w:trPr>
                              <w:tc>
                                <w:tcPr>
                                  <w:tcW w:w="1079" w:type="dxa"/>
                                  <w:tcBorders>
                                    <w:top w:val="nil"/>
                                    <w:left w:val="nil"/>
                                    <w:bottom w:val="nil"/>
                                    <w:right w:val="nil"/>
                                  </w:tcBorders>
                                  <w:shd w:val="clear" w:color="auto" w:fill="auto"/>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2</w:t>
                                  </w:r>
                                </w:p>
                              </w:tc>
                              <w:tc>
                                <w:tcPr>
                                  <w:tcW w:w="1524" w:type="dxa"/>
                                  <w:tcBorders>
                                    <w:top w:val="nil"/>
                                    <w:left w:val="nil"/>
                                    <w:bottom w:val="nil"/>
                                    <w:right w:val="nil"/>
                                  </w:tcBorders>
                                  <w:shd w:val="clear" w:color="000000" w:fill="D9D9D9"/>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18</w:t>
                                  </w:r>
                                </w:p>
                              </w:tc>
                              <w:tc>
                                <w:tcPr>
                                  <w:tcW w:w="1953" w:type="dxa"/>
                                  <w:tcBorders>
                                    <w:top w:val="nil"/>
                                    <w:left w:val="nil"/>
                                    <w:bottom w:val="nil"/>
                                    <w:right w:val="nil"/>
                                  </w:tcBorders>
                                  <w:shd w:val="clear" w:color="000000" w:fill="D9D9D9"/>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16</w:t>
                                  </w:r>
                                </w:p>
                              </w:tc>
                              <w:tc>
                                <w:tcPr>
                                  <w:tcW w:w="1064" w:type="dxa"/>
                                  <w:tcBorders>
                                    <w:top w:val="nil"/>
                                    <w:left w:val="nil"/>
                                    <w:bottom w:val="nil"/>
                                    <w:right w:val="nil"/>
                                  </w:tcBorders>
                                  <w:shd w:val="clear" w:color="000000" w:fill="D9D9D9"/>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16</w:t>
                                  </w:r>
                                </w:p>
                              </w:tc>
                              <w:tc>
                                <w:tcPr>
                                  <w:tcW w:w="1440" w:type="dxa"/>
                                  <w:tcBorders>
                                    <w:top w:val="nil"/>
                                    <w:left w:val="nil"/>
                                    <w:bottom w:val="nil"/>
                                    <w:right w:val="nil"/>
                                  </w:tcBorders>
                                  <w:shd w:val="clear" w:color="000000" w:fill="D9D9D9"/>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0</w:t>
                                  </w:r>
                                </w:p>
                              </w:tc>
                              <w:tc>
                                <w:tcPr>
                                  <w:tcW w:w="1440" w:type="dxa"/>
                                  <w:tcBorders>
                                    <w:top w:val="nil"/>
                                    <w:left w:val="nil"/>
                                    <w:bottom w:val="nil"/>
                                    <w:right w:val="nil"/>
                                  </w:tcBorders>
                                  <w:shd w:val="clear" w:color="000000" w:fill="D9D9D9"/>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0</w:t>
                                  </w:r>
                                </w:p>
                              </w:tc>
                              <w:tc>
                                <w:tcPr>
                                  <w:tcW w:w="1440" w:type="dxa"/>
                                  <w:tcBorders>
                                    <w:top w:val="nil"/>
                                    <w:left w:val="nil"/>
                                    <w:bottom w:val="nil"/>
                                    <w:right w:val="nil"/>
                                  </w:tcBorders>
                                  <w:shd w:val="clear" w:color="000000" w:fill="D9D9D9"/>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0</w:t>
                                  </w:r>
                                </w:p>
                              </w:tc>
                              <w:tc>
                                <w:tcPr>
                                  <w:tcW w:w="1440" w:type="dxa"/>
                                  <w:tcBorders>
                                    <w:top w:val="nil"/>
                                    <w:left w:val="nil"/>
                                    <w:bottom w:val="nil"/>
                                    <w:right w:val="nil"/>
                                  </w:tcBorders>
                                  <w:shd w:val="clear" w:color="000000" w:fill="D9D9D9"/>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10</w:t>
                                  </w:r>
                                </w:p>
                              </w:tc>
                            </w:tr>
                            <w:tr w:rsidR="00214921" w:rsidRPr="00E023B2" w:rsidTr="00E023B2">
                              <w:trPr>
                                <w:trHeight w:val="300"/>
                              </w:trPr>
                              <w:tc>
                                <w:tcPr>
                                  <w:tcW w:w="1079" w:type="dxa"/>
                                  <w:tcBorders>
                                    <w:top w:val="nil"/>
                                    <w:left w:val="nil"/>
                                    <w:bottom w:val="nil"/>
                                    <w:right w:val="nil"/>
                                  </w:tcBorders>
                                  <w:shd w:val="clear" w:color="auto" w:fill="auto"/>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3</w:t>
                                  </w:r>
                                </w:p>
                              </w:tc>
                              <w:tc>
                                <w:tcPr>
                                  <w:tcW w:w="1524" w:type="dxa"/>
                                  <w:tcBorders>
                                    <w:top w:val="nil"/>
                                    <w:left w:val="nil"/>
                                    <w:bottom w:val="nil"/>
                                    <w:right w:val="nil"/>
                                  </w:tcBorders>
                                  <w:shd w:val="clear" w:color="000000" w:fill="D9D9D9"/>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15</w:t>
                                  </w:r>
                                </w:p>
                              </w:tc>
                              <w:tc>
                                <w:tcPr>
                                  <w:tcW w:w="1953" w:type="dxa"/>
                                  <w:tcBorders>
                                    <w:top w:val="nil"/>
                                    <w:left w:val="nil"/>
                                    <w:bottom w:val="nil"/>
                                    <w:right w:val="nil"/>
                                  </w:tcBorders>
                                  <w:shd w:val="clear" w:color="000000" w:fill="D9D9D9"/>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17</w:t>
                                  </w:r>
                                </w:p>
                              </w:tc>
                              <w:tc>
                                <w:tcPr>
                                  <w:tcW w:w="1064" w:type="dxa"/>
                                  <w:tcBorders>
                                    <w:top w:val="nil"/>
                                    <w:left w:val="nil"/>
                                    <w:bottom w:val="nil"/>
                                    <w:right w:val="nil"/>
                                  </w:tcBorders>
                                  <w:shd w:val="clear" w:color="000000" w:fill="D9D9D9"/>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17</w:t>
                                  </w:r>
                                </w:p>
                              </w:tc>
                              <w:tc>
                                <w:tcPr>
                                  <w:tcW w:w="1440" w:type="dxa"/>
                                  <w:tcBorders>
                                    <w:top w:val="nil"/>
                                    <w:left w:val="nil"/>
                                    <w:bottom w:val="nil"/>
                                    <w:right w:val="nil"/>
                                  </w:tcBorders>
                                  <w:shd w:val="clear" w:color="000000" w:fill="D9D9D9"/>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0</w:t>
                                  </w:r>
                                </w:p>
                              </w:tc>
                              <w:tc>
                                <w:tcPr>
                                  <w:tcW w:w="1440" w:type="dxa"/>
                                  <w:tcBorders>
                                    <w:top w:val="nil"/>
                                    <w:left w:val="nil"/>
                                    <w:bottom w:val="nil"/>
                                    <w:right w:val="nil"/>
                                  </w:tcBorders>
                                  <w:shd w:val="clear" w:color="000000" w:fill="D9D9D9"/>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0</w:t>
                                  </w:r>
                                </w:p>
                              </w:tc>
                              <w:tc>
                                <w:tcPr>
                                  <w:tcW w:w="1440" w:type="dxa"/>
                                  <w:tcBorders>
                                    <w:top w:val="nil"/>
                                    <w:left w:val="nil"/>
                                    <w:bottom w:val="nil"/>
                                    <w:right w:val="nil"/>
                                  </w:tcBorders>
                                  <w:shd w:val="clear" w:color="000000" w:fill="D9D9D9"/>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0</w:t>
                                  </w:r>
                                </w:p>
                              </w:tc>
                              <w:tc>
                                <w:tcPr>
                                  <w:tcW w:w="1440" w:type="dxa"/>
                                  <w:tcBorders>
                                    <w:top w:val="nil"/>
                                    <w:left w:val="nil"/>
                                    <w:bottom w:val="nil"/>
                                    <w:right w:val="nil"/>
                                  </w:tcBorders>
                                  <w:shd w:val="clear" w:color="000000" w:fill="D9D9D9"/>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9</w:t>
                                  </w:r>
                                </w:p>
                              </w:tc>
                            </w:tr>
                            <w:tr w:rsidR="00214921" w:rsidRPr="00E023B2" w:rsidTr="00E023B2">
                              <w:trPr>
                                <w:trHeight w:val="300"/>
                              </w:trPr>
                              <w:tc>
                                <w:tcPr>
                                  <w:tcW w:w="1079" w:type="dxa"/>
                                  <w:tcBorders>
                                    <w:top w:val="nil"/>
                                    <w:left w:val="nil"/>
                                    <w:bottom w:val="nil"/>
                                    <w:right w:val="nil"/>
                                  </w:tcBorders>
                                  <w:shd w:val="clear" w:color="auto" w:fill="auto"/>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4</w:t>
                                  </w:r>
                                </w:p>
                              </w:tc>
                              <w:tc>
                                <w:tcPr>
                                  <w:tcW w:w="1524" w:type="dxa"/>
                                  <w:tcBorders>
                                    <w:top w:val="nil"/>
                                    <w:left w:val="nil"/>
                                    <w:bottom w:val="nil"/>
                                    <w:right w:val="nil"/>
                                  </w:tcBorders>
                                  <w:shd w:val="clear" w:color="000000" w:fill="D9D9D9"/>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15</w:t>
                                  </w:r>
                                </w:p>
                              </w:tc>
                              <w:tc>
                                <w:tcPr>
                                  <w:tcW w:w="1953" w:type="dxa"/>
                                  <w:tcBorders>
                                    <w:top w:val="nil"/>
                                    <w:left w:val="nil"/>
                                    <w:bottom w:val="nil"/>
                                    <w:right w:val="nil"/>
                                  </w:tcBorders>
                                  <w:shd w:val="clear" w:color="000000" w:fill="D9D9D9"/>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20</w:t>
                                  </w:r>
                                </w:p>
                              </w:tc>
                              <w:tc>
                                <w:tcPr>
                                  <w:tcW w:w="1064" w:type="dxa"/>
                                  <w:tcBorders>
                                    <w:top w:val="nil"/>
                                    <w:left w:val="nil"/>
                                    <w:bottom w:val="nil"/>
                                    <w:right w:val="nil"/>
                                  </w:tcBorders>
                                  <w:shd w:val="clear" w:color="000000" w:fill="D9D9D9"/>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20</w:t>
                                  </w:r>
                                </w:p>
                              </w:tc>
                              <w:tc>
                                <w:tcPr>
                                  <w:tcW w:w="1440" w:type="dxa"/>
                                  <w:tcBorders>
                                    <w:top w:val="nil"/>
                                    <w:left w:val="nil"/>
                                    <w:bottom w:val="nil"/>
                                    <w:right w:val="nil"/>
                                  </w:tcBorders>
                                  <w:shd w:val="clear" w:color="000000" w:fill="D9D9D9"/>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0</w:t>
                                  </w:r>
                                </w:p>
                              </w:tc>
                              <w:tc>
                                <w:tcPr>
                                  <w:tcW w:w="1440" w:type="dxa"/>
                                  <w:tcBorders>
                                    <w:top w:val="nil"/>
                                    <w:left w:val="nil"/>
                                    <w:bottom w:val="nil"/>
                                    <w:right w:val="nil"/>
                                  </w:tcBorders>
                                  <w:shd w:val="clear" w:color="000000" w:fill="D9D9D9"/>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0</w:t>
                                  </w:r>
                                </w:p>
                              </w:tc>
                              <w:tc>
                                <w:tcPr>
                                  <w:tcW w:w="1440" w:type="dxa"/>
                                  <w:tcBorders>
                                    <w:top w:val="nil"/>
                                    <w:left w:val="nil"/>
                                    <w:bottom w:val="nil"/>
                                    <w:right w:val="nil"/>
                                  </w:tcBorders>
                                  <w:shd w:val="clear" w:color="000000" w:fill="D9D9D9"/>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0</w:t>
                                  </w:r>
                                </w:p>
                              </w:tc>
                              <w:tc>
                                <w:tcPr>
                                  <w:tcW w:w="1440" w:type="dxa"/>
                                  <w:tcBorders>
                                    <w:top w:val="nil"/>
                                    <w:left w:val="nil"/>
                                    <w:bottom w:val="nil"/>
                                    <w:right w:val="nil"/>
                                  </w:tcBorders>
                                  <w:shd w:val="clear" w:color="000000" w:fill="D9D9D9"/>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10</w:t>
                                  </w:r>
                                </w:p>
                              </w:tc>
                            </w:tr>
                            <w:tr w:rsidR="00214921" w:rsidRPr="00E023B2" w:rsidTr="00E023B2">
                              <w:trPr>
                                <w:trHeight w:val="300"/>
                              </w:trPr>
                              <w:tc>
                                <w:tcPr>
                                  <w:tcW w:w="1079" w:type="dxa"/>
                                  <w:tcBorders>
                                    <w:top w:val="nil"/>
                                    <w:left w:val="nil"/>
                                    <w:bottom w:val="nil"/>
                                    <w:right w:val="nil"/>
                                  </w:tcBorders>
                                  <w:shd w:val="clear" w:color="auto" w:fill="auto"/>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5</w:t>
                                  </w:r>
                                </w:p>
                              </w:tc>
                              <w:tc>
                                <w:tcPr>
                                  <w:tcW w:w="1524" w:type="dxa"/>
                                  <w:tcBorders>
                                    <w:top w:val="nil"/>
                                    <w:left w:val="nil"/>
                                    <w:bottom w:val="nil"/>
                                    <w:right w:val="nil"/>
                                  </w:tcBorders>
                                  <w:shd w:val="clear" w:color="000000" w:fill="D9D9D9"/>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13</w:t>
                                  </w:r>
                                </w:p>
                              </w:tc>
                              <w:tc>
                                <w:tcPr>
                                  <w:tcW w:w="1953" w:type="dxa"/>
                                  <w:tcBorders>
                                    <w:top w:val="nil"/>
                                    <w:left w:val="nil"/>
                                    <w:bottom w:val="nil"/>
                                    <w:right w:val="nil"/>
                                  </w:tcBorders>
                                  <w:shd w:val="clear" w:color="000000" w:fill="D9D9D9"/>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12</w:t>
                                  </w:r>
                                </w:p>
                              </w:tc>
                              <w:tc>
                                <w:tcPr>
                                  <w:tcW w:w="1064" w:type="dxa"/>
                                  <w:tcBorders>
                                    <w:top w:val="nil"/>
                                    <w:left w:val="nil"/>
                                    <w:bottom w:val="nil"/>
                                    <w:right w:val="nil"/>
                                  </w:tcBorders>
                                  <w:shd w:val="clear" w:color="000000" w:fill="D9D9D9"/>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12</w:t>
                                  </w:r>
                                </w:p>
                              </w:tc>
                              <w:tc>
                                <w:tcPr>
                                  <w:tcW w:w="1440" w:type="dxa"/>
                                  <w:tcBorders>
                                    <w:top w:val="nil"/>
                                    <w:left w:val="nil"/>
                                    <w:bottom w:val="nil"/>
                                    <w:right w:val="nil"/>
                                  </w:tcBorders>
                                  <w:shd w:val="clear" w:color="000000" w:fill="D9D9D9"/>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0</w:t>
                                  </w:r>
                                </w:p>
                              </w:tc>
                              <w:tc>
                                <w:tcPr>
                                  <w:tcW w:w="1440" w:type="dxa"/>
                                  <w:tcBorders>
                                    <w:top w:val="nil"/>
                                    <w:left w:val="nil"/>
                                    <w:bottom w:val="nil"/>
                                    <w:right w:val="nil"/>
                                  </w:tcBorders>
                                  <w:shd w:val="clear" w:color="000000" w:fill="D9D9D9"/>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1</w:t>
                                  </w:r>
                                </w:p>
                              </w:tc>
                              <w:tc>
                                <w:tcPr>
                                  <w:tcW w:w="1440" w:type="dxa"/>
                                  <w:tcBorders>
                                    <w:top w:val="nil"/>
                                    <w:left w:val="nil"/>
                                    <w:bottom w:val="nil"/>
                                    <w:right w:val="nil"/>
                                  </w:tcBorders>
                                  <w:shd w:val="clear" w:color="000000" w:fill="D9D9D9"/>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0</w:t>
                                  </w:r>
                                </w:p>
                              </w:tc>
                              <w:tc>
                                <w:tcPr>
                                  <w:tcW w:w="1440" w:type="dxa"/>
                                  <w:tcBorders>
                                    <w:top w:val="nil"/>
                                    <w:left w:val="nil"/>
                                    <w:bottom w:val="nil"/>
                                    <w:right w:val="nil"/>
                                  </w:tcBorders>
                                  <w:shd w:val="clear" w:color="000000" w:fill="D9D9D9"/>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9</w:t>
                                  </w:r>
                                </w:p>
                              </w:tc>
                            </w:tr>
                            <w:tr w:rsidR="00214921" w:rsidRPr="00E023B2" w:rsidTr="00E023B2">
                              <w:trPr>
                                <w:trHeight w:val="300"/>
                              </w:trPr>
                              <w:tc>
                                <w:tcPr>
                                  <w:tcW w:w="1079" w:type="dxa"/>
                                  <w:tcBorders>
                                    <w:top w:val="nil"/>
                                    <w:left w:val="nil"/>
                                    <w:bottom w:val="nil"/>
                                    <w:right w:val="nil"/>
                                  </w:tcBorders>
                                  <w:shd w:val="clear" w:color="auto" w:fill="auto"/>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6</w:t>
                                  </w:r>
                                </w:p>
                              </w:tc>
                              <w:tc>
                                <w:tcPr>
                                  <w:tcW w:w="1524" w:type="dxa"/>
                                  <w:tcBorders>
                                    <w:top w:val="nil"/>
                                    <w:left w:val="nil"/>
                                    <w:bottom w:val="nil"/>
                                    <w:right w:val="nil"/>
                                  </w:tcBorders>
                                  <w:shd w:val="clear" w:color="000000" w:fill="D9D9D9"/>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14</w:t>
                                  </w:r>
                                </w:p>
                              </w:tc>
                              <w:tc>
                                <w:tcPr>
                                  <w:tcW w:w="1953" w:type="dxa"/>
                                  <w:tcBorders>
                                    <w:top w:val="nil"/>
                                    <w:left w:val="nil"/>
                                    <w:bottom w:val="nil"/>
                                    <w:right w:val="nil"/>
                                  </w:tcBorders>
                                  <w:shd w:val="clear" w:color="000000" w:fill="D9D9D9"/>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15</w:t>
                                  </w:r>
                                </w:p>
                              </w:tc>
                              <w:tc>
                                <w:tcPr>
                                  <w:tcW w:w="1064" w:type="dxa"/>
                                  <w:tcBorders>
                                    <w:top w:val="nil"/>
                                    <w:left w:val="nil"/>
                                    <w:bottom w:val="nil"/>
                                    <w:right w:val="nil"/>
                                  </w:tcBorders>
                                  <w:shd w:val="clear" w:color="000000" w:fill="D9D9D9"/>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15</w:t>
                                  </w:r>
                                </w:p>
                              </w:tc>
                              <w:tc>
                                <w:tcPr>
                                  <w:tcW w:w="1440" w:type="dxa"/>
                                  <w:tcBorders>
                                    <w:top w:val="nil"/>
                                    <w:left w:val="nil"/>
                                    <w:bottom w:val="nil"/>
                                    <w:right w:val="nil"/>
                                  </w:tcBorders>
                                  <w:shd w:val="clear" w:color="000000" w:fill="D9D9D9"/>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0</w:t>
                                  </w:r>
                                </w:p>
                              </w:tc>
                              <w:tc>
                                <w:tcPr>
                                  <w:tcW w:w="1440" w:type="dxa"/>
                                  <w:tcBorders>
                                    <w:top w:val="nil"/>
                                    <w:left w:val="nil"/>
                                    <w:bottom w:val="nil"/>
                                    <w:right w:val="nil"/>
                                  </w:tcBorders>
                                  <w:shd w:val="clear" w:color="000000" w:fill="D9D9D9"/>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0</w:t>
                                  </w:r>
                                </w:p>
                              </w:tc>
                              <w:tc>
                                <w:tcPr>
                                  <w:tcW w:w="1440" w:type="dxa"/>
                                  <w:tcBorders>
                                    <w:top w:val="nil"/>
                                    <w:left w:val="nil"/>
                                    <w:bottom w:val="nil"/>
                                    <w:right w:val="nil"/>
                                  </w:tcBorders>
                                  <w:shd w:val="clear" w:color="000000" w:fill="D9D9D9"/>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0</w:t>
                                  </w:r>
                                </w:p>
                              </w:tc>
                              <w:tc>
                                <w:tcPr>
                                  <w:tcW w:w="1440" w:type="dxa"/>
                                  <w:tcBorders>
                                    <w:top w:val="nil"/>
                                    <w:left w:val="nil"/>
                                    <w:bottom w:val="nil"/>
                                    <w:right w:val="nil"/>
                                  </w:tcBorders>
                                  <w:shd w:val="clear" w:color="000000" w:fill="D9D9D9"/>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9</w:t>
                                  </w:r>
                                </w:p>
                              </w:tc>
                            </w:tr>
                          </w:tbl>
                          <w:p w:rsidR="00214921" w:rsidRDefault="00214921" w:rsidP="00214921"/>
                          <w:p w:rsidR="00214921" w:rsidRDefault="00214921" w:rsidP="00214921"/>
                          <w:p w:rsidR="00214921" w:rsidRPr="00F66FD5" w:rsidRDefault="00214921" w:rsidP="00214921">
                            <w:pPr>
                              <w:jc w:val="center"/>
                              <w:rPr>
                                <w:b/>
                                <w:i/>
                              </w:rPr>
                            </w:pPr>
                            <w:r w:rsidRPr="00F66FD5">
                              <w:rPr>
                                <w:b/>
                                <w:i/>
                              </w:rPr>
                              <w:t>Figure 1</w:t>
                            </w:r>
                          </w:p>
                          <w:p w:rsidR="00214921" w:rsidRDefault="00214921" w:rsidP="0021492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7" type="#_x0000_t202" style="position:absolute;margin-left:-85.9pt;margin-top:189.2pt;width:603pt;height:47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" filled="f" stroked="f">
                <v:textbox>
                  <w:txbxContent>
                    <w:tbl>
                      <w:tblPr>
                        <w:tblW w:w="11380" w:type="dxa"/>
                        <w:tblInd w:w="93" w:type="dxa"/>
                        <w:tblLook w:val="04A0" w:firstRow="1" w:lastRow="0" w:firstColumn="1" w:lastColumn="0" w:noHBand="0" w:noVBand="1"/>
                      </w:tblPr>
                      <w:tblGrid>
                        <w:gridCol w:w="1079"/>
                        <w:gridCol w:w="1524"/>
                        <w:gridCol w:w="1953"/>
                        <w:gridCol w:w="1064"/>
                        <w:gridCol w:w="1440"/>
                        <w:gridCol w:w="1596"/>
                        <w:gridCol w:w="1440"/>
                        <w:gridCol w:w="1440"/>
                      </w:tblGrid>
                      <w:tr w:rsidR="00214921" w:rsidRPr="00E023B2" w:rsidTr="00E023B2">
                        <w:trPr>
                          <w:trHeight w:val="400"/>
                        </w:trPr>
                        <w:tc>
                          <w:tcPr>
                            <w:tcW w:w="5620" w:type="dxa"/>
                            <w:gridSpan w:val="4"/>
                            <w:tcBorders>
                              <w:top w:val="nil"/>
                              <w:left w:val="nil"/>
                              <w:bottom w:val="nil"/>
                              <w:right w:val="nil"/>
                            </w:tcBorders>
                            <w:shd w:val="clear" w:color="auto" w:fill="auto"/>
                            <w:noWrap/>
                            <w:vAlign w:val="bottom"/>
                            <w:hideMark/>
                          </w:tcPr>
                          <w:p w:rsidR="00214921" w:rsidRPr="00E023B2" w:rsidRDefault="00214921" w:rsidP="00E023B2">
                            <w:pPr>
                              <w:rPr>
                                <w:rFonts w:ascii="Calibri" w:eastAsia="Times New Roman" w:hAnsi="Calibri" w:cs="Times New Roman"/>
                                <w:b/>
                                <w:bCs/>
                                <w:color w:val="000000"/>
                                <w:sz w:val="32"/>
                                <w:szCs w:val="32"/>
                                <w:lang w:eastAsia="en-US"/>
                              </w:rPr>
                            </w:pPr>
                            <w:r w:rsidRPr="00E023B2">
                              <w:rPr>
                                <w:rFonts w:ascii="Calibri" w:eastAsia="Times New Roman" w:hAnsi="Calibri" w:cs="Times New Roman"/>
                                <w:b/>
                                <w:bCs/>
                                <w:color w:val="000000"/>
                                <w:sz w:val="32"/>
                                <w:szCs w:val="32"/>
                                <w:lang w:eastAsia="en-US"/>
                              </w:rPr>
                              <w:t>GOOGLE BUILT IN CALCULATOR</w:t>
                            </w:r>
                          </w:p>
                        </w:tc>
                        <w:tc>
                          <w:tcPr>
                            <w:tcW w:w="1440" w:type="dxa"/>
                            <w:tcBorders>
                              <w:top w:val="nil"/>
                              <w:left w:val="nil"/>
                              <w:bottom w:val="nil"/>
                              <w:right w:val="nil"/>
                            </w:tcBorders>
                            <w:shd w:val="clear" w:color="auto" w:fill="auto"/>
                            <w:noWrap/>
                            <w:vAlign w:val="bottom"/>
                            <w:hideMark/>
                          </w:tcPr>
                          <w:p w:rsidR="00214921" w:rsidRPr="00E023B2" w:rsidRDefault="00214921" w:rsidP="00E023B2">
                            <w:pPr>
                              <w:rPr>
                                <w:rFonts w:ascii="Calibri" w:eastAsia="Times New Roman" w:hAnsi="Calibri" w:cs="Times New Roman"/>
                                <w:color w:val="000000"/>
                                <w:lang w:eastAsia="en-US"/>
                              </w:rPr>
                            </w:pPr>
                          </w:p>
                        </w:tc>
                        <w:tc>
                          <w:tcPr>
                            <w:tcW w:w="1440" w:type="dxa"/>
                            <w:tcBorders>
                              <w:top w:val="nil"/>
                              <w:left w:val="nil"/>
                              <w:bottom w:val="nil"/>
                              <w:right w:val="nil"/>
                            </w:tcBorders>
                            <w:shd w:val="clear" w:color="auto" w:fill="auto"/>
                            <w:noWrap/>
                            <w:vAlign w:val="bottom"/>
                            <w:hideMark/>
                          </w:tcPr>
                          <w:p w:rsidR="00214921" w:rsidRPr="00E023B2" w:rsidRDefault="00214921" w:rsidP="00E023B2">
                            <w:pPr>
                              <w:rPr>
                                <w:rFonts w:ascii="Calibri" w:eastAsia="Times New Roman" w:hAnsi="Calibri" w:cs="Times New Roman"/>
                                <w:color w:val="000000"/>
                                <w:lang w:eastAsia="en-US"/>
                              </w:rPr>
                            </w:pPr>
                          </w:p>
                        </w:tc>
                        <w:tc>
                          <w:tcPr>
                            <w:tcW w:w="1440" w:type="dxa"/>
                            <w:tcBorders>
                              <w:top w:val="nil"/>
                              <w:left w:val="nil"/>
                              <w:bottom w:val="nil"/>
                              <w:right w:val="nil"/>
                            </w:tcBorders>
                            <w:shd w:val="clear" w:color="auto" w:fill="auto"/>
                            <w:noWrap/>
                            <w:vAlign w:val="bottom"/>
                            <w:hideMark/>
                          </w:tcPr>
                          <w:p w:rsidR="00214921" w:rsidRPr="00E023B2" w:rsidRDefault="00214921" w:rsidP="00E023B2">
                            <w:pPr>
                              <w:rPr>
                                <w:rFonts w:ascii="Calibri" w:eastAsia="Times New Roman" w:hAnsi="Calibri" w:cs="Times New Roman"/>
                                <w:color w:val="000000"/>
                                <w:lang w:eastAsia="en-US"/>
                              </w:rPr>
                            </w:pPr>
                          </w:p>
                        </w:tc>
                        <w:tc>
                          <w:tcPr>
                            <w:tcW w:w="1440" w:type="dxa"/>
                            <w:tcBorders>
                              <w:top w:val="nil"/>
                              <w:left w:val="nil"/>
                              <w:bottom w:val="nil"/>
                              <w:right w:val="nil"/>
                            </w:tcBorders>
                            <w:shd w:val="clear" w:color="auto" w:fill="auto"/>
                            <w:noWrap/>
                            <w:vAlign w:val="bottom"/>
                            <w:hideMark/>
                          </w:tcPr>
                          <w:p w:rsidR="00214921" w:rsidRPr="00E023B2" w:rsidRDefault="00214921" w:rsidP="00E023B2">
                            <w:pPr>
                              <w:rPr>
                                <w:rFonts w:ascii="Calibri" w:eastAsia="Times New Roman" w:hAnsi="Calibri" w:cs="Times New Roman"/>
                                <w:color w:val="000000"/>
                                <w:lang w:eastAsia="en-US"/>
                              </w:rPr>
                            </w:pPr>
                          </w:p>
                        </w:tc>
                      </w:tr>
                      <w:tr w:rsidR="00214921" w:rsidRPr="00E023B2" w:rsidTr="00E023B2">
                        <w:trPr>
                          <w:trHeight w:val="320"/>
                        </w:trPr>
                        <w:tc>
                          <w:tcPr>
                            <w:tcW w:w="1079" w:type="dxa"/>
                            <w:tcBorders>
                              <w:top w:val="nil"/>
                              <w:left w:val="nil"/>
                              <w:bottom w:val="nil"/>
                              <w:right w:val="nil"/>
                            </w:tcBorders>
                            <w:shd w:val="clear" w:color="auto" w:fill="auto"/>
                            <w:noWrap/>
                            <w:vAlign w:val="bottom"/>
                            <w:hideMark/>
                          </w:tcPr>
                          <w:p w:rsidR="00214921" w:rsidRPr="00E023B2" w:rsidRDefault="00214921" w:rsidP="00E023B2">
                            <w:pPr>
                              <w:rPr>
                                <w:rFonts w:ascii="Calibri" w:eastAsia="Times New Roman" w:hAnsi="Calibri" w:cs="Times New Roman"/>
                                <w:color w:val="000000"/>
                                <w:lang w:eastAsia="en-US"/>
                              </w:rPr>
                            </w:pPr>
                          </w:p>
                        </w:tc>
                        <w:tc>
                          <w:tcPr>
                            <w:tcW w:w="1524" w:type="dxa"/>
                            <w:tcBorders>
                              <w:top w:val="nil"/>
                              <w:left w:val="nil"/>
                              <w:bottom w:val="nil"/>
                              <w:right w:val="nil"/>
                            </w:tcBorders>
                            <w:shd w:val="clear" w:color="auto" w:fill="auto"/>
                            <w:noWrap/>
                            <w:vAlign w:val="bottom"/>
                            <w:hideMark/>
                          </w:tcPr>
                          <w:p w:rsidR="00214921" w:rsidRPr="00E023B2" w:rsidRDefault="00214921" w:rsidP="00E023B2">
                            <w:pPr>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Efficiency</w:t>
                            </w:r>
                          </w:p>
                        </w:tc>
                        <w:tc>
                          <w:tcPr>
                            <w:tcW w:w="1953" w:type="dxa"/>
                            <w:tcBorders>
                              <w:top w:val="nil"/>
                              <w:left w:val="nil"/>
                              <w:bottom w:val="nil"/>
                              <w:right w:val="nil"/>
                            </w:tcBorders>
                            <w:shd w:val="clear" w:color="auto" w:fill="auto"/>
                            <w:noWrap/>
                            <w:vAlign w:val="bottom"/>
                            <w:hideMark/>
                          </w:tcPr>
                          <w:p w:rsidR="00214921" w:rsidRPr="00E023B2" w:rsidRDefault="00214921" w:rsidP="00E023B2">
                            <w:pPr>
                              <w:rPr>
                                <w:rFonts w:ascii="Calibri" w:eastAsia="Times New Roman" w:hAnsi="Calibri" w:cs="Times New Roman"/>
                                <w:color w:val="000000"/>
                                <w:lang w:eastAsia="en-US"/>
                              </w:rPr>
                            </w:pPr>
                          </w:p>
                        </w:tc>
                        <w:tc>
                          <w:tcPr>
                            <w:tcW w:w="1064" w:type="dxa"/>
                            <w:tcBorders>
                              <w:top w:val="nil"/>
                              <w:left w:val="nil"/>
                              <w:bottom w:val="nil"/>
                              <w:right w:val="nil"/>
                            </w:tcBorders>
                            <w:shd w:val="clear" w:color="auto" w:fill="auto"/>
                            <w:noWrap/>
                            <w:vAlign w:val="bottom"/>
                            <w:hideMark/>
                          </w:tcPr>
                          <w:p w:rsidR="00214921" w:rsidRPr="00E023B2" w:rsidRDefault="00214921" w:rsidP="00E023B2">
                            <w:pPr>
                              <w:rPr>
                                <w:rFonts w:ascii="Calibri" w:eastAsia="Times New Roman" w:hAnsi="Calibri" w:cs="Times New Roman"/>
                                <w:color w:val="000000"/>
                                <w:lang w:eastAsia="en-US"/>
                              </w:rPr>
                            </w:pPr>
                          </w:p>
                        </w:tc>
                        <w:tc>
                          <w:tcPr>
                            <w:tcW w:w="1440" w:type="dxa"/>
                            <w:tcBorders>
                              <w:top w:val="nil"/>
                              <w:left w:val="nil"/>
                              <w:bottom w:val="nil"/>
                              <w:right w:val="nil"/>
                            </w:tcBorders>
                            <w:shd w:val="clear" w:color="auto" w:fill="auto"/>
                            <w:noWrap/>
                            <w:vAlign w:val="bottom"/>
                            <w:hideMark/>
                          </w:tcPr>
                          <w:p w:rsidR="00214921" w:rsidRPr="00E023B2" w:rsidRDefault="00214921" w:rsidP="00E023B2">
                            <w:pPr>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Errors</w:t>
                            </w:r>
                          </w:p>
                        </w:tc>
                        <w:tc>
                          <w:tcPr>
                            <w:tcW w:w="1440" w:type="dxa"/>
                            <w:tcBorders>
                              <w:top w:val="nil"/>
                              <w:left w:val="nil"/>
                              <w:bottom w:val="nil"/>
                              <w:right w:val="nil"/>
                            </w:tcBorders>
                            <w:shd w:val="clear" w:color="auto" w:fill="auto"/>
                            <w:noWrap/>
                            <w:vAlign w:val="bottom"/>
                            <w:hideMark/>
                          </w:tcPr>
                          <w:p w:rsidR="00214921" w:rsidRPr="00E023B2" w:rsidRDefault="00214921" w:rsidP="00E023B2">
                            <w:pPr>
                              <w:rPr>
                                <w:rFonts w:ascii="Calibri" w:eastAsia="Times New Roman" w:hAnsi="Calibri" w:cs="Times New Roman"/>
                                <w:color w:val="000000"/>
                                <w:lang w:eastAsia="en-US"/>
                              </w:rPr>
                            </w:pPr>
                          </w:p>
                        </w:tc>
                        <w:tc>
                          <w:tcPr>
                            <w:tcW w:w="1440" w:type="dxa"/>
                            <w:tcBorders>
                              <w:top w:val="nil"/>
                              <w:left w:val="nil"/>
                              <w:bottom w:val="nil"/>
                              <w:right w:val="nil"/>
                            </w:tcBorders>
                            <w:shd w:val="clear" w:color="auto" w:fill="auto"/>
                            <w:noWrap/>
                            <w:vAlign w:val="bottom"/>
                            <w:hideMark/>
                          </w:tcPr>
                          <w:p w:rsidR="00214921" w:rsidRPr="00E023B2" w:rsidRDefault="00214921" w:rsidP="00E023B2">
                            <w:pPr>
                              <w:rPr>
                                <w:rFonts w:ascii="Calibri" w:eastAsia="Times New Roman" w:hAnsi="Calibri" w:cs="Times New Roman"/>
                                <w:color w:val="000000"/>
                                <w:lang w:eastAsia="en-US"/>
                              </w:rPr>
                            </w:pPr>
                          </w:p>
                        </w:tc>
                        <w:tc>
                          <w:tcPr>
                            <w:tcW w:w="1440" w:type="dxa"/>
                            <w:tcBorders>
                              <w:top w:val="nil"/>
                              <w:left w:val="nil"/>
                              <w:bottom w:val="nil"/>
                              <w:right w:val="nil"/>
                            </w:tcBorders>
                            <w:shd w:val="clear" w:color="auto" w:fill="auto"/>
                            <w:noWrap/>
                            <w:vAlign w:val="bottom"/>
                            <w:hideMark/>
                          </w:tcPr>
                          <w:p w:rsidR="00214921" w:rsidRPr="00E023B2" w:rsidRDefault="00214921" w:rsidP="00E023B2">
                            <w:pPr>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Satisfaction</w:t>
                            </w:r>
                          </w:p>
                        </w:tc>
                      </w:tr>
                      <w:tr w:rsidR="00214921" w:rsidRPr="00E023B2" w:rsidTr="00E023B2">
                        <w:trPr>
                          <w:trHeight w:val="300"/>
                        </w:trPr>
                        <w:tc>
                          <w:tcPr>
                            <w:tcW w:w="1079" w:type="dxa"/>
                            <w:tcBorders>
                              <w:top w:val="nil"/>
                              <w:left w:val="nil"/>
                              <w:bottom w:val="nil"/>
                              <w:right w:val="nil"/>
                            </w:tcBorders>
                            <w:shd w:val="clear" w:color="auto" w:fill="auto"/>
                            <w:noWrap/>
                            <w:vAlign w:val="bottom"/>
                            <w:hideMark/>
                          </w:tcPr>
                          <w:p w:rsidR="00214921" w:rsidRPr="00E023B2" w:rsidRDefault="00214921" w:rsidP="00E023B2">
                            <w:pPr>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Subject</w:t>
                            </w:r>
                          </w:p>
                        </w:tc>
                        <w:tc>
                          <w:tcPr>
                            <w:tcW w:w="1524" w:type="dxa"/>
                            <w:tcBorders>
                              <w:top w:val="nil"/>
                              <w:left w:val="nil"/>
                              <w:bottom w:val="nil"/>
                              <w:right w:val="nil"/>
                            </w:tcBorders>
                            <w:shd w:val="clear" w:color="auto" w:fill="auto"/>
                            <w:noWrap/>
                            <w:vAlign w:val="bottom"/>
                            <w:hideMark/>
                          </w:tcPr>
                          <w:p w:rsidR="00214921" w:rsidRPr="00E023B2" w:rsidRDefault="00214921" w:rsidP="00E023B2">
                            <w:pPr>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Arithmetic</w:t>
                            </w:r>
                          </w:p>
                        </w:tc>
                        <w:tc>
                          <w:tcPr>
                            <w:tcW w:w="1953" w:type="dxa"/>
                            <w:tcBorders>
                              <w:top w:val="nil"/>
                              <w:left w:val="nil"/>
                              <w:bottom w:val="nil"/>
                              <w:right w:val="nil"/>
                            </w:tcBorders>
                            <w:shd w:val="clear" w:color="auto" w:fill="auto"/>
                            <w:noWrap/>
                            <w:vAlign w:val="bottom"/>
                            <w:hideMark/>
                          </w:tcPr>
                          <w:p w:rsidR="00214921" w:rsidRPr="00E023B2" w:rsidRDefault="00214921" w:rsidP="00E023B2">
                            <w:pPr>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Trigonometry</w:t>
                            </w:r>
                          </w:p>
                        </w:tc>
                        <w:tc>
                          <w:tcPr>
                            <w:tcW w:w="1064" w:type="dxa"/>
                            <w:tcBorders>
                              <w:top w:val="nil"/>
                              <w:left w:val="nil"/>
                              <w:bottom w:val="nil"/>
                              <w:right w:val="nil"/>
                            </w:tcBorders>
                            <w:shd w:val="clear" w:color="auto" w:fill="auto"/>
                            <w:noWrap/>
                            <w:vAlign w:val="bottom"/>
                            <w:hideMark/>
                          </w:tcPr>
                          <w:p w:rsidR="00214921" w:rsidRPr="00E023B2" w:rsidRDefault="00214921" w:rsidP="00E023B2">
                            <w:pPr>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Several</w:t>
                            </w:r>
                          </w:p>
                        </w:tc>
                        <w:tc>
                          <w:tcPr>
                            <w:tcW w:w="1440" w:type="dxa"/>
                            <w:tcBorders>
                              <w:top w:val="nil"/>
                              <w:left w:val="nil"/>
                              <w:bottom w:val="nil"/>
                              <w:right w:val="nil"/>
                            </w:tcBorders>
                            <w:shd w:val="clear" w:color="auto" w:fill="auto"/>
                            <w:noWrap/>
                            <w:vAlign w:val="bottom"/>
                            <w:hideMark/>
                          </w:tcPr>
                          <w:p w:rsidR="00214921" w:rsidRPr="00E023B2" w:rsidRDefault="00214921" w:rsidP="00E023B2">
                            <w:pPr>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Arithmetic</w:t>
                            </w:r>
                          </w:p>
                        </w:tc>
                        <w:tc>
                          <w:tcPr>
                            <w:tcW w:w="1440" w:type="dxa"/>
                            <w:tcBorders>
                              <w:top w:val="nil"/>
                              <w:left w:val="nil"/>
                              <w:bottom w:val="nil"/>
                              <w:right w:val="nil"/>
                            </w:tcBorders>
                            <w:shd w:val="clear" w:color="auto" w:fill="auto"/>
                            <w:noWrap/>
                            <w:vAlign w:val="bottom"/>
                            <w:hideMark/>
                          </w:tcPr>
                          <w:p w:rsidR="00214921" w:rsidRPr="00E023B2" w:rsidRDefault="00214921" w:rsidP="00E023B2">
                            <w:pPr>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Trigonometric</w:t>
                            </w:r>
                          </w:p>
                        </w:tc>
                        <w:tc>
                          <w:tcPr>
                            <w:tcW w:w="1440" w:type="dxa"/>
                            <w:tcBorders>
                              <w:top w:val="nil"/>
                              <w:left w:val="nil"/>
                              <w:bottom w:val="nil"/>
                              <w:right w:val="nil"/>
                            </w:tcBorders>
                            <w:shd w:val="clear" w:color="auto" w:fill="auto"/>
                            <w:noWrap/>
                            <w:vAlign w:val="bottom"/>
                            <w:hideMark/>
                          </w:tcPr>
                          <w:p w:rsidR="00214921" w:rsidRPr="00E023B2" w:rsidRDefault="00214921" w:rsidP="00E023B2">
                            <w:pPr>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Several</w:t>
                            </w:r>
                          </w:p>
                        </w:tc>
                        <w:tc>
                          <w:tcPr>
                            <w:tcW w:w="1440" w:type="dxa"/>
                            <w:tcBorders>
                              <w:top w:val="nil"/>
                              <w:left w:val="nil"/>
                              <w:bottom w:val="nil"/>
                              <w:right w:val="nil"/>
                            </w:tcBorders>
                            <w:shd w:val="clear" w:color="auto" w:fill="auto"/>
                            <w:noWrap/>
                            <w:vAlign w:val="bottom"/>
                            <w:hideMark/>
                          </w:tcPr>
                          <w:p w:rsidR="00214921" w:rsidRPr="00E023B2" w:rsidRDefault="00214921" w:rsidP="00E023B2">
                            <w:pPr>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Google</w:t>
                            </w:r>
                          </w:p>
                        </w:tc>
                      </w:tr>
                      <w:tr w:rsidR="00214921" w:rsidRPr="00E023B2" w:rsidTr="00E023B2">
                        <w:trPr>
                          <w:trHeight w:val="300"/>
                        </w:trPr>
                        <w:tc>
                          <w:tcPr>
                            <w:tcW w:w="1079" w:type="dxa"/>
                            <w:tcBorders>
                              <w:top w:val="nil"/>
                              <w:left w:val="nil"/>
                              <w:bottom w:val="nil"/>
                              <w:right w:val="nil"/>
                            </w:tcBorders>
                            <w:shd w:val="clear" w:color="auto" w:fill="auto"/>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1</w:t>
                            </w:r>
                          </w:p>
                        </w:tc>
                        <w:tc>
                          <w:tcPr>
                            <w:tcW w:w="1524" w:type="dxa"/>
                            <w:tcBorders>
                              <w:top w:val="nil"/>
                              <w:left w:val="nil"/>
                              <w:bottom w:val="nil"/>
                              <w:right w:val="nil"/>
                            </w:tcBorders>
                            <w:shd w:val="clear" w:color="000000" w:fill="D9D9D9"/>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57</w:t>
                            </w:r>
                          </w:p>
                        </w:tc>
                        <w:tc>
                          <w:tcPr>
                            <w:tcW w:w="1953" w:type="dxa"/>
                            <w:tcBorders>
                              <w:top w:val="nil"/>
                              <w:left w:val="nil"/>
                              <w:bottom w:val="nil"/>
                              <w:right w:val="nil"/>
                            </w:tcBorders>
                            <w:shd w:val="clear" w:color="000000" w:fill="D9D9D9"/>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32</w:t>
                            </w:r>
                          </w:p>
                        </w:tc>
                        <w:tc>
                          <w:tcPr>
                            <w:tcW w:w="1064" w:type="dxa"/>
                            <w:tcBorders>
                              <w:top w:val="nil"/>
                              <w:left w:val="nil"/>
                              <w:bottom w:val="nil"/>
                              <w:right w:val="nil"/>
                            </w:tcBorders>
                            <w:shd w:val="clear" w:color="000000" w:fill="D9D9D9"/>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61</w:t>
                            </w:r>
                          </w:p>
                        </w:tc>
                        <w:tc>
                          <w:tcPr>
                            <w:tcW w:w="1440" w:type="dxa"/>
                            <w:tcBorders>
                              <w:top w:val="nil"/>
                              <w:left w:val="nil"/>
                              <w:bottom w:val="nil"/>
                              <w:right w:val="nil"/>
                            </w:tcBorders>
                            <w:shd w:val="clear" w:color="000000" w:fill="D9D9D9"/>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0</w:t>
                            </w:r>
                          </w:p>
                        </w:tc>
                        <w:tc>
                          <w:tcPr>
                            <w:tcW w:w="1440" w:type="dxa"/>
                            <w:tcBorders>
                              <w:top w:val="nil"/>
                              <w:left w:val="nil"/>
                              <w:bottom w:val="nil"/>
                              <w:right w:val="nil"/>
                            </w:tcBorders>
                            <w:shd w:val="clear" w:color="000000" w:fill="D9D9D9"/>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0</w:t>
                            </w:r>
                          </w:p>
                        </w:tc>
                        <w:tc>
                          <w:tcPr>
                            <w:tcW w:w="1440" w:type="dxa"/>
                            <w:tcBorders>
                              <w:top w:val="nil"/>
                              <w:left w:val="nil"/>
                              <w:bottom w:val="nil"/>
                              <w:right w:val="nil"/>
                            </w:tcBorders>
                            <w:shd w:val="clear" w:color="000000" w:fill="D9D9D9"/>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0</w:t>
                            </w:r>
                          </w:p>
                        </w:tc>
                        <w:tc>
                          <w:tcPr>
                            <w:tcW w:w="1440" w:type="dxa"/>
                            <w:tcBorders>
                              <w:top w:val="nil"/>
                              <w:left w:val="nil"/>
                              <w:bottom w:val="nil"/>
                              <w:right w:val="nil"/>
                            </w:tcBorders>
                            <w:shd w:val="clear" w:color="000000" w:fill="D9D9D9"/>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9.5</w:t>
                            </w:r>
                          </w:p>
                        </w:tc>
                      </w:tr>
                      <w:tr w:rsidR="00214921" w:rsidRPr="00E023B2" w:rsidTr="00E023B2">
                        <w:trPr>
                          <w:trHeight w:val="300"/>
                        </w:trPr>
                        <w:tc>
                          <w:tcPr>
                            <w:tcW w:w="1079" w:type="dxa"/>
                            <w:tcBorders>
                              <w:top w:val="nil"/>
                              <w:left w:val="nil"/>
                              <w:bottom w:val="nil"/>
                              <w:right w:val="nil"/>
                            </w:tcBorders>
                            <w:shd w:val="clear" w:color="auto" w:fill="auto"/>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2</w:t>
                            </w:r>
                          </w:p>
                        </w:tc>
                        <w:tc>
                          <w:tcPr>
                            <w:tcW w:w="1524" w:type="dxa"/>
                            <w:tcBorders>
                              <w:top w:val="nil"/>
                              <w:left w:val="nil"/>
                              <w:bottom w:val="nil"/>
                              <w:right w:val="nil"/>
                            </w:tcBorders>
                            <w:shd w:val="clear" w:color="000000" w:fill="D9D9D9"/>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44</w:t>
                            </w:r>
                          </w:p>
                        </w:tc>
                        <w:tc>
                          <w:tcPr>
                            <w:tcW w:w="1953" w:type="dxa"/>
                            <w:tcBorders>
                              <w:top w:val="nil"/>
                              <w:left w:val="nil"/>
                              <w:bottom w:val="nil"/>
                              <w:right w:val="nil"/>
                            </w:tcBorders>
                            <w:shd w:val="clear" w:color="000000" w:fill="D9D9D9"/>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31</w:t>
                            </w:r>
                          </w:p>
                        </w:tc>
                        <w:tc>
                          <w:tcPr>
                            <w:tcW w:w="1064" w:type="dxa"/>
                            <w:tcBorders>
                              <w:top w:val="nil"/>
                              <w:left w:val="nil"/>
                              <w:bottom w:val="nil"/>
                              <w:right w:val="nil"/>
                            </w:tcBorders>
                            <w:shd w:val="clear" w:color="000000" w:fill="D9D9D9"/>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71</w:t>
                            </w:r>
                          </w:p>
                        </w:tc>
                        <w:tc>
                          <w:tcPr>
                            <w:tcW w:w="1440" w:type="dxa"/>
                            <w:tcBorders>
                              <w:top w:val="nil"/>
                              <w:left w:val="nil"/>
                              <w:bottom w:val="nil"/>
                              <w:right w:val="nil"/>
                            </w:tcBorders>
                            <w:shd w:val="clear" w:color="000000" w:fill="D9D9D9"/>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0</w:t>
                            </w:r>
                          </w:p>
                        </w:tc>
                        <w:tc>
                          <w:tcPr>
                            <w:tcW w:w="1440" w:type="dxa"/>
                            <w:tcBorders>
                              <w:top w:val="nil"/>
                              <w:left w:val="nil"/>
                              <w:bottom w:val="nil"/>
                              <w:right w:val="nil"/>
                            </w:tcBorders>
                            <w:shd w:val="clear" w:color="000000" w:fill="D9D9D9"/>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0</w:t>
                            </w:r>
                          </w:p>
                        </w:tc>
                        <w:tc>
                          <w:tcPr>
                            <w:tcW w:w="1440" w:type="dxa"/>
                            <w:tcBorders>
                              <w:top w:val="nil"/>
                              <w:left w:val="nil"/>
                              <w:bottom w:val="nil"/>
                              <w:right w:val="nil"/>
                            </w:tcBorders>
                            <w:shd w:val="clear" w:color="000000" w:fill="D9D9D9"/>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0</w:t>
                            </w:r>
                          </w:p>
                        </w:tc>
                        <w:tc>
                          <w:tcPr>
                            <w:tcW w:w="1440" w:type="dxa"/>
                            <w:tcBorders>
                              <w:top w:val="nil"/>
                              <w:left w:val="nil"/>
                              <w:bottom w:val="nil"/>
                              <w:right w:val="nil"/>
                            </w:tcBorders>
                            <w:shd w:val="clear" w:color="000000" w:fill="D9D9D9"/>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5</w:t>
                            </w:r>
                          </w:p>
                        </w:tc>
                      </w:tr>
                      <w:tr w:rsidR="00214921" w:rsidRPr="00E023B2" w:rsidTr="00E023B2">
                        <w:trPr>
                          <w:trHeight w:val="300"/>
                        </w:trPr>
                        <w:tc>
                          <w:tcPr>
                            <w:tcW w:w="1079" w:type="dxa"/>
                            <w:tcBorders>
                              <w:top w:val="nil"/>
                              <w:left w:val="nil"/>
                              <w:bottom w:val="nil"/>
                              <w:right w:val="nil"/>
                            </w:tcBorders>
                            <w:shd w:val="clear" w:color="auto" w:fill="auto"/>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3</w:t>
                            </w:r>
                          </w:p>
                        </w:tc>
                        <w:tc>
                          <w:tcPr>
                            <w:tcW w:w="1524" w:type="dxa"/>
                            <w:tcBorders>
                              <w:top w:val="nil"/>
                              <w:left w:val="nil"/>
                              <w:bottom w:val="nil"/>
                              <w:right w:val="nil"/>
                            </w:tcBorders>
                            <w:shd w:val="clear" w:color="000000" w:fill="D9D9D9"/>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24</w:t>
                            </w:r>
                          </w:p>
                        </w:tc>
                        <w:tc>
                          <w:tcPr>
                            <w:tcW w:w="1953" w:type="dxa"/>
                            <w:tcBorders>
                              <w:top w:val="nil"/>
                              <w:left w:val="nil"/>
                              <w:bottom w:val="nil"/>
                              <w:right w:val="nil"/>
                            </w:tcBorders>
                            <w:shd w:val="clear" w:color="000000" w:fill="D9D9D9"/>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35</w:t>
                            </w:r>
                          </w:p>
                        </w:tc>
                        <w:tc>
                          <w:tcPr>
                            <w:tcW w:w="1064" w:type="dxa"/>
                            <w:tcBorders>
                              <w:top w:val="nil"/>
                              <w:left w:val="nil"/>
                              <w:bottom w:val="nil"/>
                              <w:right w:val="nil"/>
                            </w:tcBorders>
                            <w:shd w:val="clear" w:color="000000" w:fill="D9D9D9"/>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55</w:t>
                            </w:r>
                          </w:p>
                        </w:tc>
                        <w:tc>
                          <w:tcPr>
                            <w:tcW w:w="1440" w:type="dxa"/>
                            <w:tcBorders>
                              <w:top w:val="nil"/>
                              <w:left w:val="nil"/>
                              <w:bottom w:val="nil"/>
                              <w:right w:val="nil"/>
                            </w:tcBorders>
                            <w:shd w:val="clear" w:color="000000" w:fill="D9D9D9"/>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0</w:t>
                            </w:r>
                          </w:p>
                        </w:tc>
                        <w:tc>
                          <w:tcPr>
                            <w:tcW w:w="1440" w:type="dxa"/>
                            <w:tcBorders>
                              <w:top w:val="nil"/>
                              <w:left w:val="nil"/>
                              <w:bottom w:val="nil"/>
                              <w:right w:val="nil"/>
                            </w:tcBorders>
                            <w:shd w:val="clear" w:color="000000" w:fill="D9D9D9"/>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0</w:t>
                            </w:r>
                          </w:p>
                        </w:tc>
                        <w:tc>
                          <w:tcPr>
                            <w:tcW w:w="1440" w:type="dxa"/>
                            <w:tcBorders>
                              <w:top w:val="nil"/>
                              <w:left w:val="nil"/>
                              <w:bottom w:val="nil"/>
                              <w:right w:val="nil"/>
                            </w:tcBorders>
                            <w:shd w:val="clear" w:color="000000" w:fill="D9D9D9"/>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0</w:t>
                            </w:r>
                          </w:p>
                        </w:tc>
                        <w:tc>
                          <w:tcPr>
                            <w:tcW w:w="1440" w:type="dxa"/>
                            <w:tcBorders>
                              <w:top w:val="nil"/>
                              <w:left w:val="nil"/>
                              <w:bottom w:val="nil"/>
                              <w:right w:val="nil"/>
                            </w:tcBorders>
                            <w:shd w:val="clear" w:color="000000" w:fill="D9D9D9"/>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8</w:t>
                            </w:r>
                          </w:p>
                        </w:tc>
                      </w:tr>
                      <w:tr w:rsidR="00214921" w:rsidRPr="00E023B2" w:rsidTr="00E023B2">
                        <w:trPr>
                          <w:trHeight w:val="300"/>
                        </w:trPr>
                        <w:tc>
                          <w:tcPr>
                            <w:tcW w:w="1079" w:type="dxa"/>
                            <w:tcBorders>
                              <w:top w:val="nil"/>
                              <w:left w:val="nil"/>
                              <w:bottom w:val="nil"/>
                              <w:right w:val="nil"/>
                            </w:tcBorders>
                            <w:shd w:val="clear" w:color="auto" w:fill="auto"/>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4</w:t>
                            </w:r>
                          </w:p>
                        </w:tc>
                        <w:tc>
                          <w:tcPr>
                            <w:tcW w:w="1524" w:type="dxa"/>
                            <w:tcBorders>
                              <w:top w:val="nil"/>
                              <w:left w:val="nil"/>
                              <w:bottom w:val="nil"/>
                              <w:right w:val="nil"/>
                            </w:tcBorders>
                            <w:shd w:val="clear" w:color="000000" w:fill="D9D9D9"/>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32</w:t>
                            </w:r>
                          </w:p>
                        </w:tc>
                        <w:tc>
                          <w:tcPr>
                            <w:tcW w:w="1953" w:type="dxa"/>
                            <w:tcBorders>
                              <w:top w:val="nil"/>
                              <w:left w:val="nil"/>
                              <w:bottom w:val="nil"/>
                              <w:right w:val="nil"/>
                            </w:tcBorders>
                            <w:shd w:val="clear" w:color="000000" w:fill="D9D9D9"/>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31</w:t>
                            </w:r>
                          </w:p>
                        </w:tc>
                        <w:tc>
                          <w:tcPr>
                            <w:tcW w:w="1064" w:type="dxa"/>
                            <w:tcBorders>
                              <w:top w:val="nil"/>
                              <w:left w:val="nil"/>
                              <w:bottom w:val="nil"/>
                              <w:right w:val="nil"/>
                            </w:tcBorders>
                            <w:shd w:val="clear" w:color="000000" w:fill="D9D9D9"/>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50</w:t>
                            </w:r>
                          </w:p>
                        </w:tc>
                        <w:tc>
                          <w:tcPr>
                            <w:tcW w:w="1440" w:type="dxa"/>
                            <w:tcBorders>
                              <w:top w:val="nil"/>
                              <w:left w:val="nil"/>
                              <w:bottom w:val="nil"/>
                              <w:right w:val="nil"/>
                            </w:tcBorders>
                            <w:shd w:val="clear" w:color="000000" w:fill="D9D9D9"/>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0</w:t>
                            </w:r>
                          </w:p>
                        </w:tc>
                        <w:tc>
                          <w:tcPr>
                            <w:tcW w:w="1440" w:type="dxa"/>
                            <w:tcBorders>
                              <w:top w:val="nil"/>
                              <w:left w:val="nil"/>
                              <w:bottom w:val="nil"/>
                              <w:right w:val="nil"/>
                            </w:tcBorders>
                            <w:shd w:val="clear" w:color="000000" w:fill="D9D9D9"/>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1</w:t>
                            </w:r>
                          </w:p>
                        </w:tc>
                        <w:tc>
                          <w:tcPr>
                            <w:tcW w:w="1440" w:type="dxa"/>
                            <w:tcBorders>
                              <w:top w:val="nil"/>
                              <w:left w:val="nil"/>
                              <w:bottom w:val="nil"/>
                              <w:right w:val="nil"/>
                            </w:tcBorders>
                            <w:shd w:val="clear" w:color="000000" w:fill="D9D9D9"/>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0</w:t>
                            </w:r>
                          </w:p>
                        </w:tc>
                        <w:tc>
                          <w:tcPr>
                            <w:tcW w:w="1440" w:type="dxa"/>
                            <w:tcBorders>
                              <w:top w:val="nil"/>
                              <w:left w:val="nil"/>
                              <w:bottom w:val="nil"/>
                              <w:right w:val="nil"/>
                            </w:tcBorders>
                            <w:shd w:val="clear" w:color="000000" w:fill="D9D9D9"/>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8</w:t>
                            </w:r>
                          </w:p>
                        </w:tc>
                      </w:tr>
                      <w:tr w:rsidR="00214921" w:rsidRPr="00E023B2" w:rsidTr="00E023B2">
                        <w:trPr>
                          <w:trHeight w:val="300"/>
                        </w:trPr>
                        <w:tc>
                          <w:tcPr>
                            <w:tcW w:w="1079" w:type="dxa"/>
                            <w:tcBorders>
                              <w:top w:val="nil"/>
                              <w:left w:val="nil"/>
                              <w:bottom w:val="nil"/>
                              <w:right w:val="nil"/>
                            </w:tcBorders>
                            <w:shd w:val="clear" w:color="auto" w:fill="auto"/>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5</w:t>
                            </w:r>
                          </w:p>
                        </w:tc>
                        <w:tc>
                          <w:tcPr>
                            <w:tcW w:w="1524" w:type="dxa"/>
                            <w:tcBorders>
                              <w:top w:val="nil"/>
                              <w:left w:val="nil"/>
                              <w:bottom w:val="nil"/>
                              <w:right w:val="nil"/>
                            </w:tcBorders>
                            <w:shd w:val="clear" w:color="000000" w:fill="D9D9D9"/>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30</w:t>
                            </w:r>
                          </w:p>
                        </w:tc>
                        <w:tc>
                          <w:tcPr>
                            <w:tcW w:w="1953" w:type="dxa"/>
                            <w:tcBorders>
                              <w:top w:val="nil"/>
                              <w:left w:val="nil"/>
                              <w:bottom w:val="nil"/>
                              <w:right w:val="nil"/>
                            </w:tcBorders>
                            <w:shd w:val="clear" w:color="000000" w:fill="D9D9D9"/>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42</w:t>
                            </w:r>
                          </w:p>
                        </w:tc>
                        <w:tc>
                          <w:tcPr>
                            <w:tcW w:w="1064" w:type="dxa"/>
                            <w:tcBorders>
                              <w:top w:val="nil"/>
                              <w:left w:val="nil"/>
                              <w:bottom w:val="nil"/>
                              <w:right w:val="nil"/>
                            </w:tcBorders>
                            <w:shd w:val="clear" w:color="000000" w:fill="D9D9D9"/>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44</w:t>
                            </w:r>
                          </w:p>
                        </w:tc>
                        <w:tc>
                          <w:tcPr>
                            <w:tcW w:w="1440" w:type="dxa"/>
                            <w:tcBorders>
                              <w:top w:val="nil"/>
                              <w:left w:val="nil"/>
                              <w:bottom w:val="nil"/>
                              <w:right w:val="nil"/>
                            </w:tcBorders>
                            <w:shd w:val="clear" w:color="000000" w:fill="D9D9D9"/>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0</w:t>
                            </w:r>
                          </w:p>
                        </w:tc>
                        <w:tc>
                          <w:tcPr>
                            <w:tcW w:w="1440" w:type="dxa"/>
                            <w:tcBorders>
                              <w:top w:val="nil"/>
                              <w:left w:val="nil"/>
                              <w:bottom w:val="nil"/>
                              <w:right w:val="nil"/>
                            </w:tcBorders>
                            <w:shd w:val="clear" w:color="000000" w:fill="D9D9D9"/>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1</w:t>
                            </w:r>
                          </w:p>
                        </w:tc>
                        <w:tc>
                          <w:tcPr>
                            <w:tcW w:w="1440" w:type="dxa"/>
                            <w:tcBorders>
                              <w:top w:val="nil"/>
                              <w:left w:val="nil"/>
                              <w:bottom w:val="nil"/>
                              <w:right w:val="nil"/>
                            </w:tcBorders>
                            <w:shd w:val="clear" w:color="000000" w:fill="D9D9D9"/>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0</w:t>
                            </w:r>
                          </w:p>
                        </w:tc>
                        <w:tc>
                          <w:tcPr>
                            <w:tcW w:w="1440" w:type="dxa"/>
                            <w:tcBorders>
                              <w:top w:val="nil"/>
                              <w:left w:val="nil"/>
                              <w:bottom w:val="nil"/>
                              <w:right w:val="nil"/>
                            </w:tcBorders>
                            <w:shd w:val="clear" w:color="000000" w:fill="D9D9D9"/>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8</w:t>
                            </w:r>
                          </w:p>
                        </w:tc>
                      </w:tr>
                      <w:tr w:rsidR="00214921" w:rsidRPr="00E023B2" w:rsidTr="00E023B2">
                        <w:trPr>
                          <w:trHeight w:val="300"/>
                        </w:trPr>
                        <w:tc>
                          <w:tcPr>
                            <w:tcW w:w="1079" w:type="dxa"/>
                            <w:tcBorders>
                              <w:top w:val="nil"/>
                              <w:left w:val="nil"/>
                              <w:bottom w:val="nil"/>
                              <w:right w:val="nil"/>
                            </w:tcBorders>
                            <w:shd w:val="clear" w:color="auto" w:fill="auto"/>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6</w:t>
                            </w:r>
                          </w:p>
                        </w:tc>
                        <w:tc>
                          <w:tcPr>
                            <w:tcW w:w="1524" w:type="dxa"/>
                            <w:tcBorders>
                              <w:top w:val="nil"/>
                              <w:left w:val="nil"/>
                              <w:bottom w:val="nil"/>
                              <w:right w:val="nil"/>
                            </w:tcBorders>
                            <w:shd w:val="clear" w:color="000000" w:fill="D9D9D9"/>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31</w:t>
                            </w:r>
                          </w:p>
                        </w:tc>
                        <w:tc>
                          <w:tcPr>
                            <w:tcW w:w="1953" w:type="dxa"/>
                            <w:tcBorders>
                              <w:top w:val="nil"/>
                              <w:left w:val="nil"/>
                              <w:bottom w:val="nil"/>
                              <w:right w:val="nil"/>
                            </w:tcBorders>
                            <w:shd w:val="clear" w:color="000000" w:fill="D9D9D9"/>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37</w:t>
                            </w:r>
                          </w:p>
                        </w:tc>
                        <w:tc>
                          <w:tcPr>
                            <w:tcW w:w="1064" w:type="dxa"/>
                            <w:tcBorders>
                              <w:top w:val="nil"/>
                              <w:left w:val="nil"/>
                              <w:bottom w:val="nil"/>
                              <w:right w:val="nil"/>
                            </w:tcBorders>
                            <w:shd w:val="clear" w:color="000000" w:fill="D9D9D9"/>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47</w:t>
                            </w:r>
                          </w:p>
                        </w:tc>
                        <w:tc>
                          <w:tcPr>
                            <w:tcW w:w="1440" w:type="dxa"/>
                            <w:tcBorders>
                              <w:top w:val="nil"/>
                              <w:left w:val="nil"/>
                              <w:bottom w:val="nil"/>
                              <w:right w:val="nil"/>
                            </w:tcBorders>
                            <w:shd w:val="clear" w:color="000000" w:fill="D9D9D9"/>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0</w:t>
                            </w:r>
                          </w:p>
                        </w:tc>
                        <w:tc>
                          <w:tcPr>
                            <w:tcW w:w="1440" w:type="dxa"/>
                            <w:tcBorders>
                              <w:top w:val="nil"/>
                              <w:left w:val="nil"/>
                              <w:bottom w:val="nil"/>
                              <w:right w:val="nil"/>
                            </w:tcBorders>
                            <w:shd w:val="clear" w:color="000000" w:fill="D9D9D9"/>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0</w:t>
                            </w:r>
                          </w:p>
                        </w:tc>
                        <w:tc>
                          <w:tcPr>
                            <w:tcW w:w="1440" w:type="dxa"/>
                            <w:tcBorders>
                              <w:top w:val="nil"/>
                              <w:left w:val="nil"/>
                              <w:bottom w:val="nil"/>
                              <w:right w:val="nil"/>
                            </w:tcBorders>
                            <w:shd w:val="clear" w:color="000000" w:fill="D9D9D9"/>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0</w:t>
                            </w:r>
                          </w:p>
                        </w:tc>
                        <w:tc>
                          <w:tcPr>
                            <w:tcW w:w="1440" w:type="dxa"/>
                            <w:tcBorders>
                              <w:top w:val="nil"/>
                              <w:left w:val="nil"/>
                              <w:bottom w:val="nil"/>
                              <w:right w:val="nil"/>
                            </w:tcBorders>
                            <w:shd w:val="clear" w:color="000000" w:fill="D9D9D9"/>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7</w:t>
                            </w:r>
                          </w:p>
                        </w:tc>
                      </w:tr>
                      <w:tr w:rsidR="00214921" w:rsidRPr="00E023B2" w:rsidTr="00E023B2">
                        <w:trPr>
                          <w:trHeight w:val="400"/>
                        </w:trPr>
                        <w:tc>
                          <w:tcPr>
                            <w:tcW w:w="5620" w:type="dxa"/>
                            <w:gridSpan w:val="4"/>
                            <w:tcBorders>
                              <w:top w:val="nil"/>
                              <w:left w:val="nil"/>
                              <w:bottom w:val="nil"/>
                              <w:right w:val="nil"/>
                            </w:tcBorders>
                            <w:shd w:val="clear" w:color="auto" w:fill="auto"/>
                            <w:noWrap/>
                            <w:vAlign w:val="bottom"/>
                            <w:hideMark/>
                          </w:tcPr>
                          <w:p w:rsidR="00214921" w:rsidRPr="00E023B2" w:rsidRDefault="00214921" w:rsidP="00E023B2">
                            <w:pPr>
                              <w:rPr>
                                <w:rFonts w:ascii="Calibri" w:eastAsia="Times New Roman" w:hAnsi="Calibri" w:cs="Times New Roman"/>
                                <w:b/>
                                <w:bCs/>
                                <w:color w:val="000000"/>
                                <w:sz w:val="32"/>
                                <w:szCs w:val="32"/>
                                <w:lang w:eastAsia="en-US"/>
                              </w:rPr>
                            </w:pPr>
                            <w:r w:rsidRPr="00E023B2">
                              <w:rPr>
                                <w:rFonts w:ascii="Calibri" w:eastAsia="Times New Roman" w:hAnsi="Calibri" w:cs="Times New Roman"/>
                                <w:b/>
                                <w:bCs/>
                                <w:color w:val="000000"/>
                                <w:sz w:val="32"/>
                                <w:szCs w:val="32"/>
                                <w:lang w:eastAsia="en-US"/>
                              </w:rPr>
                              <w:t>MACBOOK BUILT IN CALCULATOR</w:t>
                            </w:r>
                          </w:p>
                        </w:tc>
                        <w:tc>
                          <w:tcPr>
                            <w:tcW w:w="1440" w:type="dxa"/>
                            <w:tcBorders>
                              <w:top w:val="nil"/>
                              <w:left w:val="nil"/>
                              <w:bottom w:val="nil"/>
                              <w:right w:val="nil"/>
                            </w:tcBorders>
                            <w:shd w:val="clear" w:color="auto" w:fill="auto"/>
                            <w:noWrap/>
                            <w:vAlign w:val="bottom"/>
                            <w:hideMark/>
                          </w:tcPr>
                          <w:p w:rsidR="00214921" w:rsidRPr="00E023B2" w:rsidRDefault="00214921" w:rsidP="00E023B2">
                            <w:pPr>
                              <w:rPr>
                                <w:rFonts w:ascii="Calibri" w:eastAsia="Times New Roman" w:hAnsi="Calibri" w:cs="Times New Roman"/>
                                <w:color w:val="000000"/>
                                <w:lang w:eastAsia="en-US"/>
                              </w:rPr>
                            </w:pPr>
                          </w:p>
                        </w:tc>
                        <w:tc>
                          <w:tcPr>
                            <w:tcW w:w="1440" w:type="dxa"/>
                            <w:tcBorders>
                              <w:top w:val="nil"/>
                              <w:left w:val="nil"/>
                              <w:bottom w:val="nil"/>
                              <w:right w:val="nil"/>
                            </w:tcBorders>
                            <w:shd w:val="clear" w:color="auto" w:fill="auto"/>
                            <w:noWrap/>
                            <w:vAlign w:val="bottom"/>
                            <w:hideMark/>
                          </w:tcPr>
                          <w:p w:rsidR="00214921" w:rsidRPr="00E023B2" w:rsidRDefault="00214921" w:rsidP="00E023B2">
                            <w:pPr>
                              <w:rPr>
                                <w:rFonts w:ascii="Calibri" w:eastAsia="Times New Roman" w:hAnsi="Calibri" w:cs="Times New Roman"/>
                                <w:color w:val="000000"/>
                                <w:lang w:eastAsia="en-US"/>
                              </w:rPr>
                            </w:pPr>
                          </w:p>
                        </w:tc>
                        <w:tc>
                          <w:tcPr>
                            <w:tcW w:w="1440" w:type="dxa"/>
                            <w:tcBorders>
                              <w:top w:val="nil"/>
                              <w:left w:val="nil"/>
                              <w:bottom w:val="nil"/>
                              <w:right w:val="nil"/>
                            </w:tcBorders>
                            <w:shd w:val="clear" w:color="auto" w:fill="auto"/>
                            <w:noWrap/>
                            <w:vAlign w:val="bottom"/>
                            <w:hideMark/>
                          </w:tcPr>
                          <w:p w:rsidR="00214921" w:rsidRPr="00E023B2" w:rsidRDefault="00214921" w:rsidP="00E023B2">
                            <w:pPr>
                              <w:rPr>
                                <w:rFonts w:ascii="Calibri" w:eastAsia="Times New Roman" w:hAnsi="Calibri" w:cs="Times New Roman"/>
                                <w:color w:val="000000"/>
                                <w:lang w:eastAsia="en-US"/>
                              </w:rPr>
                            </w:pPr>
                          </w:p>
                        </w:tc>
                        <w:tc>
                          <w:tcPr>
                            <w:tcW w:w="1440" w:type="dxa"/>
                            <w:tcBorders>
                              <w:top w:val="nil"/>
                              <w:left w:val="nil"/>
                              <w:bottom w:val="nil"/>
                              <w:right w:val="nil"/>
                            </w:tcBorders>
                            <w:shd w:val="clear" w:color="auto" w:fill="auto"/>
                            <w:noWrap/>
                            <w:vAlign w:val="bottom"/>
                            <w:hideMark/>
                          </w:tcPr>
                          <w:p w:rsidR="00214921" w:rsidRPr="00E023B2" w:rsidRDefault="00214921" w:rsidP="00E023B2">
                            <w:pPr>
                              <w:rPr>
                                <w:rFonts w:ascii="Calibri" w:eastAsia="Times New Roman" w:hAnsi="Calibri" w:cs="Times New Roman"/>
                                <w:color w:val="000000"/>
                                <w:lang w:eastAsia="en-US"/>
                              </w:rPr>
                            </w:pPr>
                          </w:p>
                        </w:tc>
                      </w:tr>
                      <w:tr w:rsidR="00214921" w:rsidRPr="00E023B2" w:rsidTr="00E023B2">
                        <w:trPr>
                          <w:trHeight w:val="300"/>
                        </w:trPr>
                        <w:tc>
                          <w:tcPr>
                            <w:tcW w:w="1079" w:type="dxa"/>
                            <w:tcBorders>
                              <w:top w:val="nil"/>
                              <w:left w:val="nil"/>
                              <w:bottom w:val="nil"/>
                              <w:right w:val="nil"/>
                            </w:tcBorders>
                            <w:shd w:val="clear" w:color="auto" w:fill="auto"/>
                            <w:noWrap/>
                            <w:vAlign w:val="bottom"/>
                            <w:hideMark/>
                          </w:tcPr>
                          <w:p w:rsidR="00214921" w:rsidRPr="00E023B2" w:rsidRDefault="00214921" w:rsidP="00E023B2">
                            <w:pPr>
                              <w:rPr>
                                <w:rFonts w:ascii="Calibri" w:eastAsia="Times New Roman" w:hAnsi="Calibri" w:cs="Times New Roman"/>
                                <w:color w:val="000000"/>
                                <w:lang w:eastAsia="en-US"/>
                              </w:rPr>
                            </w:pPr>
                          </w:p>
                        </w:tc>
                        <w:tc>
                          <w:tcPr>
                            <w:tcW w:w="1524" w:type="dxa"/>
                            <w:tcBorders>
                              <w:top w:val="nil"/>
                              <w:left w:val="nil"/>
                              <w:bottom w:val="nil"/>
                              <w:right w:val="nil"/>
                            </w:tcBorders>
                            <w:shd w:val="clear" w:color="auto" w:fill="auto"/>
                            <w:noWrap/>
                            <w:vAlign w:val="bottom"/>
                            <w:hideMark/>
                          </w:tcPr>
                          <w:p w:rsidR="00214921" w:rsidRPr="00E023B2" w:rsidRDefault="00214921" w:rsidP="00E023B2">
                            <w:pPr>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Efficiency</w:t>
                            </w:r>
                          </w:p>
                        </w:tc>
                        <w:tc>
                          <w:tcPr>
                            <w:tcW w:w="1953" w:type="dxa"/>
                            <w:tcBorders>
                              <w:top w:val="nil"/>
                              <w:left w:val="nil"/>
                              <w:bottom w:val="nil"/>
                              <w:right w:val="nil"/>
                            </w:tcBorders>
                            <w:shd w:val="clear" w:color="auto" w:fill="auto"/>
                            <w:noWrap/>
                            <w:vAlign w:val="bottom"/>
                            <w:hideMark/>
                          </w:tcPr>
                          <w:p w:rsidR="00214921" w:rsidRPr="00E023B2" w:rsidRDefault="00214921" w:rsidP="00E023B2">
                            <w:pPr>
                              <w:rPr>
                                <w:rFonts w:ascii="Calibri" w:eastAsia="Times New Roman" w:hAnsi="Calibri" w:cs="Times New Roman"/>
                                <w:color w:val="000000"/>
                                <w:lang w:eastAsia="en-US"/>
                              </w:rPr>
                            </w:pPr>
                          </w:p>
                        </w:tc>
                        <w:tc>
                          <w:tcPr>
                            <w:tcW w:w="1064" w:type="dxa"/>
                            <w:tcBorders>
                              <w:top w:val="nil"/>
                              <w:left w:val="nil"/>
                              <w:bottom w:val="nil"/>
                              <w:right w:val="nil"/>
                            </w:tcBorders>
                            <w:shd w:val="clear" w:color="auto" w:fill="auto"/>
                            <w:noWrap/>
                            <w:vAlign w:val="bottom"/>
                            <w:hideMark/>
                          </w:tcPr>
                          <w:p w:rsidR="00214921" w:rsidRPr="00E023B2" w:rsidRDefault="00214921" w:rsidP="00E023B2">
                            <w:pPr>
                              <w:rPr>
                                <w:rFonts w:ascii="Calibri" w:eastAsia="Times New Roman" w:hAnsi="Calibri" w:cs="Times New Roman"/>
                                <w:color w:val="000000"/>
                                <w:lang w:eastAsia="en-US"/>
                              </w:rPr>
                            </w:pPr>
                          </w:p>
                        </w:tc>
                        <w:tc>
                          <w:tcPr>
                            <w:tcW w:w="1440" w:type="dxa"/>
                            <w:tcBorders>
                              <w:top w:val="nil"/>
                              <w:left w:val="nil"/>
                              <w:bottom w:val="nil"/>
                              <w:right w:val="nil"/>
                            </w:tcBorders>
                            <w:shd w:val="clear" w:color="auto" w:fill="auto"/>
                            <w:noWrap/>
                            <w:vAlign w:val="bottom"/>
                            <w:hideMark/>
                          </w:tcPr>
                          <w:p w:rsidR="00214921" w:rsidRPr="00E023B2" w:rsidRDefault="00214921" w:rsidP="00E023B2">
                            <w:pPr>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Errors</w:t>
                            </w:r>
                          </w:p>
                        </w:tc>
                        <w:tc>
                          <w:tcPr>
                            <w:tcW w:w="1440" w:type="dxa"/>
                            <w:tcBorders>
                              <w:top w:val="nil"/>
                              <w:left w:val="nil"/>
                              <w:bottom w:val="nil"/>
                              <w:right w:val="nil"/>
                            </w:tcBorders>
                            <w:shd w:val="clear" w:color="auto" w:fill="auto"/>
                            <w:noWrap/>
                            <w:vAlign w:val="bottom"/>
                            <w:hideMark/>
                          </w:tcPr>
                          <w:p w:rsidR="00214921" w:rsidRPr="00E023B2" w:rsidRDefault="00214921" w:rsidP="00E023B2">
                            <w:pPr>
                              <w:rPr>
                                <w:rFonts w:ascii="Calibri" w:eastAsia="Times New Roman" w:hAnsi="Calibri" w:cs="Times New Roman"/>
                                <w:color w:val="000000"/>
                                <w:lang w:eastAsia="en-US"/>
                              </w:rPr>
                            </w:pPr>
                          </w:p>
                        </w:tc>
                        <w:tc>
                          <w:tcPr>
                            <w:tcW w:w="1440" w:type="dxa"/>
                            <w:tcBorders>
                              <w:top w:val="nil"/>
                              <w:left w:val="nil"/>
                              <w:bottom w:val="nil"/>
                              <w:right w:val="nil"/>
                            </w:tcBorders>
                            <w:shd w:val="clear" w:color="auto" w:fill="auto"/>
                            <w:noWrap/>
                            <w:vAlign w:val="bottom"/>
                            <w:hideMark/>
                          </w:tcPr>
                          <w:p w:rsidR="00214921" w:rsidRPr="00E023B2" w:rsidRDefault="00214921" w:rsidP="00E023B2">
                            <w:pPr>
                              <w:rPr>
                                <w:rFonts w:ascii="Calibri" w:eastAsia="Times New Roman" w:hAnsi="Calibri" w:cs="Times New Roman"/>
                                <w:color w:val="000000"/>
                                <w:lang w:eastAsia="en-US"/>
                              </w:rPr>
                            </w:pPr>
                          </w:p>
                        </w:tc>
                        <w:tc>
                          <w:tcPr>
                            <w:tcW w:w="1440" w:type="dxa"/>
                            <w:tcBorders>
                              <w:top w:val="nil"/>
                              <w:left w:val="nil"/>
                              <w:bottom w:val="nil"/>
                              <w:right w:val="nil"/>
                            </w:tcBorders>
                            <w:shd w:val="clear" w:color="auto" w:fill="auto"/>
                            <w:noWrap/>
                            <w:vAlign w:val="bottom"/>
                            <w:hideMark/>
                          </w:tcPr>
                          <w:p w:rsidR="00214921" w:rsidRPr="00E023B2" w:rsidRDefault="00214921" w:rsidP="00E023B2">
                            <w:pPr>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Satisfaction</w:t>
                            </w:r>
                          </w:p>
                        </w:tc>
                      </w:tr>
                      <w:tr w:rsidR="00214921" w:rsidRPr="00E023B2" w:rsidTr="00E023B2">
                        <w:trPr>
                          <w:trHeight w:val="300"/>
                        </w:trPr>
                        <w:tc>
                          <w:tcPr>
                            <w:tcW w:w="1079" w:type="dxa"/>
                            <w:tcBorders>
                              <w:top w:val="nil"/>
                              <w:left w:val="nil"/>
                              <w:bottom w:val="nil"/>
                              <w:right w:val="nil"/>
                            </w:tcBorders>
                            <w:shd w:val="clear" w:color="auto" w:fill="auto"/>
                            <w:noWrap/>
                            <w:vAlign w:val="bottom"/>
                            <w:hideMark/>
                          </w:tcPr>
                          <w:p w:rsidR="00214921" w:rsidRPr="00E023B2" w:rsidRDefault="00214921" w:rsidP="00E023B2">
                            <w:pPr>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Subject</w:t>
                            </w:r>
                          </w:p>
                        </w:tc>
                        <w:tc>
                          <w:tcPr>
                            <w:tcW w:w="1524" w:type="dxa"/>
                            <w:tcBorders>
                              <w:top w:val="nil"/>
                              <w:left w:val="nil"/>
                              <w:bottom w:val="nil"/>
                              <w:right w:val="nil"/>
                            </w:tcBorders>
                            <w:shd w:val="clear" w:color="auto" w:fill="auto"/>
                            <w:noWrap/>
                            <w:vAlign w:val="bottom"/>
                            <w:hideMark/>
                          </w:tcPr>
                          <w:p w:rsidR="00214921" w:rsidRPr="00E023B2" w:rsidRDefault="00214921" w:rsidP="00E023B2">
                            <w:pPr>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Arithmetic</w:t>
                            </w:r>
                          </w:p>
                        </w:tc>
                        <w:tc>
                          <w:tcPr>
                            <w:tcW w:w="1953" w:type="dxa"/>
                            <w:tcBorders>
                              <w:top w:val="nil"/>
                              <w:left w:val="nil"/>
                              <w:bottom w:val="nil"/>
                              <w:right w:val="nil"/>
                            </w:tcBorders>
                            <w:shd w:val="clear" w:color="auto" w:fill="auto"/>
                            <w:noWrap/>
                            <w:vAlign w:val="bottom"/>
                            <w:hideMark/>
                          </w:tcPr>
                          <w:p w:rsidR="00214921" w:rsidRPr="00E023B2" w:rsidRDefault="00214921" w:rsidP="00E023B2">
                            <w:pPr>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Trigonometry</w:t>
                            </w:r>
                          </w:p>
                        </w:tc>
                        <w:tc>
                          <w:tcPr>
                            <w:tcW w:w="1064" w:type="dxa"/>
                            <w:tcBorders>
                              <w:top w:val="nil"/>
                              <w:left w:val="nil"/>
                              <w:bottom w:val="nil"/>
                              <w:right w:val="nil"/>
                            </w:tcBorders>
                            <w:shd w:val="clear" w:color="auto" w:fill="auto"/>
                            <w:noWrap/>
                            <w:vAlign w:val="bottom"/>
                            <w:hideMark/>
                          </w:tcPr>
                          <w:p w:rsidR="00214921" w:rsidRPr="00E023B2" w:rsidRDefault="00214921" w:rsidP="00E023B2">
                            <w:pPr>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Several</w:t>
                            </w:r>
                          </w:p>
                        </w:tc>
                        <w:tc>
                          <w:tcPr>
                            <w:tcW w:w="1440" w:type="dxa"/>
                            <w:tcBorders>
                              <w:top w:val="nil"/>
                              <w:left w:val="nil"/>
                              <w:bottom w:val="nil"/>
                              <w:right w:val="nil"/>
                            </w:tcBorders>
                            <w:shd w:val="clear" w:color="auto" w:fill="auto"/>
                            <w:noWrap/>
                            <w:vAlign w:val="bottom"/>
                            <w:hideMark/>
                          </w:tcPr>
                          <w:p w:rsidR="00214921" w:rsidRPr="00E023B2" w:rsidRDefault="00214921" w:rsidP="00E023B2">
                            <w:pPr>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Arithmetic</w:t>
                            </w:r>
                          </w:p>
                        </w:tc>
                        <w:tc>
                          <w:tcPr>
                            <w:tcW w:w="1440" w:type="dxa"/>
                            <w:tcBorders>
                              <w:top w:val="nil"/>
                              <w:left w:val="nil"/>
                              <w:bottom w:val="nil"/>
                              <w:right w:val="nil"/>
                            </w:tcBorders>
                            <w:shd w:val="clear" w:color="auto" w:fill="auto"/>
                            <w:noWrap/>
                            <w:vAlign w:val="bottom"/>
                            <w:hideMark/>
                          </w:tcPr>
                          <w:p w:rsidR="00214921" w:rsidRPr="00E023B2" w:rsidRDefault="00214921" w:rsidP="00E023B2">
                            <w:pPr>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Trigonometric</w:t>
                            </w:r>
                          </w:p>
                        </w:tc>
                        <w:tc>
                          <w:tcPr>
                            <w:tcW w:w="1440" w:type="dxa"/>
                            <w:tcBorders>
                              <w:top w:val="nil"/>
                              <w:left w:val="nil"/>
                              <w:bottom w:val="nil"/>
                              <w:right w:val="nil"/>
                            </w:tcBorders>
                            <w:shd w:val="clear" w:color="auto" w:fill="auto"/>
                            <w:noWrap/>
                            <w:vAlign w:val="bottom"/>
                            <w:hideMark/>
                          </w:tcPr>
                          <w:p w:rsidR="00214921" w:rsidRPr="00E023B2" w:rsidRDefault="00214921" w:rsidP="00E023B2">
                            <w:pPr>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Several</w:t>
                            </w:r>
                          </w:p>
                        </w:tc>
                        <w:tc>
                          <w:tcPr>
                            <w:tcW w:w="1440" w:type="dxa"/>
                            <w:tcBorders>
                              <w:top w:val="nil"/>
                              <w:left w:val="nil"/>
                              <w:bottom w:val="nil"/>
                              <w:right w:val="nil"/>
                            </w:tcBorders>
                            <w:shd w:val="clear" w:color="auto" w:fill="auto"/>
                            <w:noWrap/>
                            <w:vAlign w:val="bottom"/>
                            <w:hideMark/>
                          </w:tcPr>
                          <w:p w:rsidR="00214921" w:rsidRPr="00E023B2" w:rsidRDefault="00214921" w:rsidP="00E023B2">
                            <w:pPr>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Macbook</w:t>
                            </w:r>
                          </w:p>
                        </w:tc>
                      </w:tr>
                      <w:tr w:rsidR="00214921" w:rsidRPr="00E023B2" w:rsidTr="00E023B2">
                        <w:trPr>
                          <w:trHeight w:val="300"/>
                        </w:trPr>
                        <w:tc>
                          <w:tcPr>
                            <w:tcW w:w="1079" w:type="dxa"/>
                            <w:tcBorders>
                              <w:top w:val="nil"/>
                              <w:left w:val="nil"/>
                              <w:bottom w:val="nil"/>
                              <w:right w:val="nil"/>
                            </w:tcBorders>
                            <w:shd w:val="clear" w:color="auto" w:fill="auto"/>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1</w:t>
                            </w:r>
                          </w:p>
                        </w:tc>
                        <w:tc>
                          <w:tcPr>
                            <w:tcW w:w="1524" w:type="dxa"/>
                            <w:tcBorders>
                              <w:top w:val="nil"/>
                              <w:left w:val="nil"/>
                              <w:bottom w:val="nil"/>
                              <w:right w:val="nil"/>
                            </w:tcBorders>
                            <w:shd w:val="clear" w:color="000000" w:fill="D9D9D9"/>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46</w:t>
                            </w:r>
                          </w:p>
                        </w:tc>
                        <w:tc>
                          <w:tcPr>
                            <w:tcW w:w="1953" w:type="dxa"/>
                            <w:tcBorders>
                              <w:top w:val="nil"/>
                              <w:left w:val="nil"/>
                              <w:bottom w:val="nil"/>
                              <w:right w:val="nil"/>
                            </w:tcBorders>
                            <w:shd w:val="clear" w:color="000000" w:fill="D9D9D9"/>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55</w:t>
                            </w:r>
                          </w:p>
                        </w:tc>
                        <w:tc>
                          <w:tcPr>
                            <w:tcW w:w="1064" w:type="dxa"/>
                            <w:tcBorders>
                              <w:top w:val="nil"/>
                              <w:left w:val="nil"/>
                              <w:bottom w:val="nil"/>
                              <w:right w:val="nil"/>
                            </w:tcBorders>
                            <w:shd w:val="clear" w:color="000000" w:fill="D9D9D9"/>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115</w:t>
                            </w:r>
                          </w:p>
                        </w:tc>
                        <w:tc>
                          <w:tcPr>
                            <w:tcW w:w="1440" w:type="dxa"/>
                            <w:tcBorders>
                              <w:top w:val="nil"/>
                              <w:left w:val="nil"/>
                              <w:bottom w:val="nil"/>
                              <w:right w:val="nil"/>
                            </w:tcBorders>
                            <w:shd w:val="clear" w:color="000000" w:fill="D9D9D9"/>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0</w:t>
                            </w:r>
                          </w:p>
                        </w:tc>
                        <w:tc>
                          <w:tcPr>
                            <w:tcW w:w="1440" w:type="dxa"/>
                            <w:tcBorders>
                              <w:top w:val="nil"/>
                              <w:left w:val="nil"/>
                              <w:bottom w:val="nil"/>
                              <w:right w:val="nil"/>
                            </w:tcBorders>
                            <w:shd w:val="clear" w:color="000000" w:fill="D9D9D9"/>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2</w:t>
                            </w:r>
                          </w:p>
                        </w:tc>
                        <w:tc>
                          <w:tcPr>
                            <w:tcW w:w="1440" w:type="dxa"/>
                            <w:tcBorders>
                              <w:top w:val="nil"/>
                              <w:left w:val="nil"/>
                              <w:bottom w:val="nil"/>
                              <w:right w:val="nil"/>
                            </w:tcBorders>
                            <w:shd w:val="clear" w:color="000000" w:fill="D9D9D9"/>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2</w:t>
                            </w:r>
                          </w:p>
                        </w:tc>
                        <w:tc>
                          <w:tcPr>
                            <w:tcW w:w="1440" w:type="dxa"/>
                            <w:tcBorders>
                              <w:top w:val="nil"/>
                              <w:left w:val="nil"/>
                              <w:bottom w:val="nil"/>
                              <w:right w:val="nil"/>
                            </w:tcBorders>
                            <w:shd w:val="clear" w:color="000000" w:fill="D9D9D9"/>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4</w:t>
                            </w:r>
                          </w:p>
                        </w:tc>
                      </w:tr>
                      <w:tr w:rsidR="00214921" w:rsidRPr="00E023B2" w:rsidTr="00E023B2">
                        <w:trPr>
                          <w:trHeight w:val="300"/>
                        </w:trPr>
                        <w:tc>
                          <w:tcPr>
                            <w:tcW w:w="1079" w:type="dxa"/>
                            <w:tcBorders>
                              <w:top w:val="nil"/>
                              <w:left w:val="nil"/>
                              <w:bottom w:val="nil"/>
                              <w:right w:val="nil"/>
                            </w:tcBorders>
                            <w:shd w:val="clear" w:color="auto" w:fill="auto"/>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2</w:t>
                            </w:r>
                          </w:p>
                        </w:tc>
                        <w:tc>
                          <w:tcPr>
                            <w:tcW w:w="1524" w:type="dxa"/>
                            <w:tcBorders>
                              <w:top w:val="nil"/>
                              <w:left w:val="nil"/>
                              <w:bottom w:val="nil"/>
                              <w:right w:val="nil"/>
                            </w:tcBorders>
                            <w:shd w:val="clear" w:color="000000" w:fill="D9D9D9"/>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43</w:t>
                            </w:r>
                          </w:p>
                        </w:tc>
                        <w:tc>
                          <w:tcPr>
                            <w:tcW w:w="1953" w:type="dxa"/>
                            <w:tcBorders>
                              <w:top w:val="nil"/>
                              <w:left w:val="nil"/>
                              <w:bottom w:val="nil"/>
                              <w:right w:val="nil"/>
                            </w:tcBorders>
                            <w:shd w:val="clear" w:color="000000" w:fill="D9D9D9"/>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35</w:t>
                            </w:r>
                          </w:p>
                        </w:tc>
                        <w:tc>
                          <w:tcPr>
                            <w:tcW w:w="1064" w:type="dxa"/>
                            <w:tcBorders>
                              <w:top w:val="nil"/>
                              <w:left w:val="nil"/>
                              <w:bottom w:val="nil"/>
                              <w:right w:val="nil"/>
                            </w:tcBorders>
                            <w:shd w:val="clear" w:color="000000" w:fill="D9D9D9"/>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58</w:t>
                            </w:r>
                          </w:p>
                        </w:tc>
                        <w:tc>
                          <w:tcPr>
                            <w:tcW w:w="1440" w:type="dxa"/>
                            <w:tcBorders>
                              <w:top w:val="nil"/>
                              <w:left w:val="nil"/>
                              <w:bottom w:val="nil"/>
                              <w:right w:val="nil"/>
                            </w:tcBorders>
                            <w:shd w:val="clear" w:color="000000" w:fill="D9D9D9"/>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0</w:t>
                            </w:r>
                          </w:p>
                        </w:tc>
                        <w:tc>
                          <w:tcPr>
                            <w:tcW w:w="1440" w:type="dxa"/>
                            <w:tcBorders>
                              <w:top w:val="nil"/>
                              <w:left w:val="nil"/>
                              <w:bottom w:val="nil"/>
                              <w:right w:val="nil"/>
                            </w:tcBorders>
                            <w:shd w:val="clear" w:color="000000" w:fill="D9D9D9"/>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3</w:t>
                            </w:r>
                          </w:p>
                        </w:tc>
                        <w:tc>
                          <w:tcPr>
                            <w:tcW w:w="1440" w:type="dxa"/>
                            <w:tcBorders>
                              <w:top w:val="nil"/>
                              <w:left w:val="nil"/>
                              <w:bottom w:val="nil"/>
                              <w:right w:val="nil"/>
                            </w:tcBorders>
                            <w:shd w:val="clear" w:color="000000" w:fill="D9D9D9"/>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3</w:t>
                            </w:r>
                          </w:p>
                        </w:tc>
                        <w:tc>
                          <w:tcPr>
                            <w:tcW w:w="1440" w:type="dxa"/>
                            <w:tcBorders>
                              <w:top w:val="nil"/>
                              <w:left w:val="nil"/>
                              <w:bottom w:val="nil"/>
                              <w:right w:val="nil"/>
                            </w:tcBorders>
                            <w:shd w:val="clear" w:color="000000" w:fill="D9D9D9"/>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1</w:t>
                            </w:r>
                          </w:p>
                        </w:tc>
                      </w:tr>
                      <w:tr w:rsidR="00214921" w:rsidRPr="00E023B2" w:rsidTr="00E023B2">
                        <w:trPr>
                          <w:trHeight w:val="300"/>
                        </w:trPr>
                        <w:tc>
                          <w:tcPr>
                            <w:tcW w:w="1079" w:type="dxa"/>
                            <w:tcBorders>
                              <w:top w:val="nil"/>
                              <w:left w:val="nil"/>
                              <w:bottom w:val="nil"/>
                              <w:right w:val="nil"/>
                            </w:tcBorders>
                            <w:shd w:val="clear" w:color="auto" w:fill="auto"/>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3</w:t>
                            </w:r>
                          </w:p>
                        </w:tc>
                        <w:tc>
                          <w:tcPr>
                            <w:tcW w:w="1524" w:type="dxa"/>
                            <w:tcBorders>
                              <w:top w:val="nil"/>
                              <w:left w:val="nil"/>
                              <w:bottom w:val="nil"/>
                              <w:right w:val="nil"/>
                            </w:tcBorders>
                            <w:shd w:val="clear" w:color="000000" w:fill="D9D9D9"/>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38</w:t>
                            </w:r>
                          </w:p>
                        </w:tc>
                        <w:tc>
                          <w:tcPr>
                            <w:tcW w:w="1953" w:type="dxa"/>
                            <w:tcBorders>
                              <w:top w:val="nil"/>
                              <w:left w:val="nil"/>
                              <w:bottom w:val="nil"/>
                              <w:right w:val="nil"/>
                            </w:tcBorders>
                            <w:shd w:val="clear" w:color="000000" w:fill="D9D9D9"/>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37</w:t>
                            </w:r>
                          </w:p>
                        </w:tc>
                        <w:tc>
                          <w:tcPr>
                            <w:tcW w:w="1064" w:type="dxa"/>
                            <w:tcBorders>
                              <w:top w:val="nil"/>
                              <w:left w:val="nil"/>
                              <w:bottom w:val="nil"/>
                              <w:right w:val="nil"/>
                            </w:tcBorders>
                            <w:shd w:val="clear" w:color="000000" w:fill="D9D9D9"/>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75</w:t>
                            </w:r>
                          </w:p>
                        </w:tc>
                        <w:tc>
                          <w:tcPr>
                            <w:tcW w:w="1440" w:type="dxa"/>
                            <w:tcBorders>
                              <w:top w:val="nil"/>
                              <w:left w:val="nil"/>
                              <w:bottom w:val="nil"/>
                              <w:right w:val="nil"/>
                            </w:tcBorders>
                            <w:shd w:val="clear" w:color="000000" w:fill="D9D9D9"/>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0</w:t>
                            </w:r>
                          </w:p>
                        </w:tc>
                        <w:tc>
                          <w:tcPr>
                            <w:tcW w:w="1440" w:type="dxa"/>
                            <w:tcBorders>
                              <w:top w:val="nil"/>
                              <w:left w:val="nil"/>
                              <w:bottom w:val="nil"/>
                              <w:right w:val="nil"/>
                            </w:tcBorders>
                            <w:shd w:val="clear" w:color="000000" w:fill="D9D9D9"/>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1</w:t>
                            </w:r>
                          </w:p>
                        </w:tc>
                        <w:tc>
                          <w:tcPr>
                            <w:tcW w:w="1440" w:type="dxa"/>
                            <w:tcBorders>
                              <w:top w:val="nil"/>
                              <w:left w:val="nil"/>
                              <w:bottom w:val="nil"/>
                              <w:right w:val="nil"/>
                            </w:tcBorders>
                            <w:shd w:val="clear" w:color="000000" w:fill="D9D9D9"/>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0</w:t>
                            </w:r>
                          </w:p>
                        </w:tc>
                        <w:tc>
                          <w:tcPr>
                            <w:tcW w:w="1440" w:type="dxa"/>
                            <w:tcBorders>
                              <w:top w:val="nil"/>
                              <w:left w:val="nil"/>
                              <w:bottom w:val="nil"/>
                              <w:right w:val="nil"/>
                            </w:tcBorders>
                            <w:shd w:val="clear" w:color="000000" w:fill="D9D9D9"/>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3</w:t>
                            </w:r>
                          </w:p>
                        </w:tc>
                      </w:tr>
                      <w:tr w:rsidR="00214921" w:rsidRPr="00E023B2" w:rsidTr="00E023B2">
                        <w:trPr>
                          <w:trHeight w:val="300"/>
                        </w:trPr>
                        <w:tc>
                          <w:tcPr>
                            <w:tcW w:w="1079" w:type="dxa"/>
                            <w:tcBorders>
                              <w:top w:val="nil"/>
                              <w:left w:val="nil"/>
                              <w:bottom w:val="nil"/>
                              <w:right w:val="nil"/>
                            </w:tcBorders>
                            <w:shd w:val="clear" w:color="auto" w:fill="auto"/>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4</w:t>
                            </w:r>
                          </w:p>
                        </w:tc>
                        <w:tc>
                          <w:tcPr>
                            <w:tcW w:w="1524" w:type="dxa"/>
                            <w:tcBorders>
                              <w:top w:val="nil"/>
                              <w:left w:val="nil"/>
                              <w:bottom w:val="nil"/>
                              <w:right w:val="nil"/>
                            </w:tcBorders>
                            <w:shd w:val="clear" w:color="000000" w:fill="D9D9D9"/>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38</w:t>
                            </w:r>
                          </w:p>
                        </w:tc>
                        <w:tc>
                          <w:tcPr>
                            <w:tcW w:w="1953" w:type="dxa"/>
                            <w:tcBorders>
                              <w:top w:val="nil"/>
                              <w:left w:val="nil"/>
                              <w:bottom w:val="nil"/>
                              <w:right w:val="nil"/>
                            </w:tcBorders>
                            <w:shd w:val="clear" w:color="000000" w:fill="D9D9D9"/>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35</w:t>
                            </w:r>
                          </w:p>
                        </w:tc>
                        <w:tc>
                          <w:tcPr>
                            <w:tcW w:w="1064" w:type="dxa"/>
                            <w:tcBorders>
                              <w:top w:val="nil"/>
                              <w:left w:val="nil"/>
                              <w:bottom w:val="nil"/>
                              <w:right w:val="nil"/>
                            </w:tcBorders>
                            <w:shd w:val="clear" w:color="000000" w:fill="D9D9D9"/>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72</w:t>
                            </w:r>
                          </w:p>
                        </w:tc>
                        <w:tc>
                          <w:tcPr>
                            <w:tcW w:w="1440" w:type="dxa"/>
                            <w:tcBorders>
                              <w:top w:val="nil"/>
                              <w:left w:val="nil"/>
                              <w:bottom w:val="nil"/>
                              <w:right w:val="nil"/>
                            </w:tcBorders>
                            <w:shd w:val="clear" w:color="000000" w:fill="D9D9D9"/>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0</w:t>
                            </w:r>
                          </w:p>
                        </w:tc>
                        <w:tc>
                          <w:tcPr>
                            <w:tcW w:w="1440" w:type="dxa"/>
                            <w:tcBorders>
                              <w:top w:val="nil"/>
                              <w:left w:val="nil"/>
                              <w:bottom w:val="nil"/>
                              <w:right w:val="nil"/>
                            </w:tcBorders>
                            <w:shd w:val="clear" w:color="000000" w:fill="D9D9D9"/>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0</w:t>
                            </w:r>
                          </w:p>
                        </w:tc>
                        <w:tc>
                          <w:tcPr>
                            <w:tcW w:w="1440" w:type="dxa"/>
                            <w:tcBorders>
                              <w:top w:val="nil"/>
                              <w:left w:val="nil"/>
                              <w:bottom w:val="nil"/>
                              <w:right w:val="nil"/>
                            </w:tcBorders>
                            <w:shd w:val="clear" w:color="000000" w:fill="D9D9D9"/>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0</w:t>
                            </w:r>
                          </w:p>
                        </w:tc>
                        <w:tc>
                          <w:tcPr>
                            <w:tcW w:w="1440" w:type="dxa"/>
                            <w:tcBorders>
                              <w:top w:val="nil"/>
                              <w:left w:val="nil"/>
                              <w:bottom w:val="nil"/>
                              <w:right w:val="nil"/>
                            </w:tcBorders>
                            <w:shd w:val="clear" w:color="000000" w:fill="D9D9D9"/>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5</w:t>
                            </w:r>
                          </w:p>
                        </w:tc>
                      </w:tr>
                      <w:tr w:rsidR="00214921" w:rsidRPr="00E023B2" w:rsidTr="00E023B2">
                        <w:trPr>
                          <w:trHeight w:val="300"/>
                        </w:trPr>
                        <w:tc>
                          <w:tcPr>
                            <w:tcW w:w="1079" w:type="dxa"/>
                            <w:tcBorders>
                              <w:top w:val="nil"/>
                              <w:left w:val="nil"/>
                              <w:bottom w:val="nil"/>
                              <w:right w:val="nil"/>
                            </w:tcBorders>
                            <w:shd w:val="clear" w:color="auto" w:fill="auto"/>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5</w:t>
                            </w:r>
                          </w:p>
                        </w:tc>
                        <w:tc>
                          <w:tcPr>
                            <w:tcW w:w="1524" w:type="dxa"/>
                            <w:tcBorders>
                              <w:top w:val="nil"/>
                              <w:left w:val="nil"/>
                              <w:bottom w:val="nil"/>
                              <w:right w:val="nil"/>
                            </w:tcBorders>
                            <w:shd w:val="clear" w:color="000000" w:fill="D9D9D9"/>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30</w:t>
                            </w:r>
                          </w:p>
                        </w:tc>
                        <w:tc>
                          <w:tcPr>
                            <w:tcW w:w="1953" w:type="dxa"/>
                            <w:tcBorders>
                              <w:top w:val="nil"/>
                              <w:left w:val="nil"/>
                              <w:bottom w:val="nil"/>
                              <w:right w:val="nil"/>
                            </w:tcBorders>
                            <w:shd w:val="clear" w:color="000000" w:fill="D9D9D9"/>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24</w:t>
                            </w:r>
                          </w:p>
                        </w:tc>
                        <w:tc>
                          <w:tcPr>
                            <w:tcW w:w="1064" w:type="dxa"/>
                            <w:tcBorders>
                              <w:top w:val="nil"/>
                              <w:left w:val="nil"/>
                              <w:bottom w:val="nil"/>
                              <w:right w:val="nil"/>
                            </w:tcBorders>
                            <w:shd w:val="clear" w:color="000000" w:fill="D9D9D9"/>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67</w:t>
                            </w:r>
                          </w:p>
                        </w:tc>
                        <w:tc>
                          <w:tcPr>
                            <w:tcW w:w="1440" w:type="dxa"/>
                            <w:tcBorders>
                              <w:top w:val="nil"/>
                              <w:left w:val="nil"/>
                              <w:bottom w:val="nil"/>
                              <w:right w:val="nil"/>
                            </w:tcBorders>
                            <w:shd w:val="clear" w:color="000000" w:fill="D9D9D9"/>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1</w:t>
                            </w:r>
                          </w:p>
                        </w:tc>
                        <w:tc>
                          <w:tcPr>
                            <w:tcW w:w="1440" w:type="dxa"/>
                            <w:tcBorders>
                              <w:top w:val="nil"/>
                              <w:left w:val="nil"/>
                              <w:bottom w:val="nil"/>
                              <w:right w:val="nil"/>
                            </w:tcBorders>
                            <w:shd w:val="clear" w:color="000000" w:fill="D9D9D9"/>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1</w:t>
                            </w:r>
                          </w:p>
                        </w:tc>
                        <w:tc>
                          <w:tcPr>
                            <w:tcW w:w="1440" w:type="dxa"/>
                            <w:tcBorders>
                              <w:top w:val="nil"/>
                              <w:left w:val="nil"/>
                              <w:bottom w:val="nil"/>
                              <w:right w:val="nil"/>
                            </w:tcBorders>
                            <w:shd w:val="clear" w:color="000000" w:fill="D9D9D9"/>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3</w:t>
                            </w:r>
                          </w:p>
                        </w:tc>
                        <w:tc>
                          <w:tcPr>
                            <w:tcW w:w="1440" w:type="dxa"/>
                            <w:tcBorders>
                              <w:top w:val="nil"/>
                              <w:left w:val="nil"/>
                              <w:bottom w:val="nil"/>
                              <w:right w:val="nil"/>
                            </w:tcBorders>
                            <w:shd w:val="clear" w:color="000000" w:fill="D9D9D9"/>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3</w:t>
                            </w:r>
                          </w:p>
                        </w:tc>
                      </w:tr>
                      <w:tr w:rsidR="00214921" w:rsidRPr="00E023B2" w:rsidTr="00E023B2">
                        <w:trPr>
                          <w:trHeight w:val="300"/>
                        </w:trPr>
                        <w:tc>
                          <w:tcPr>
                            <w:tcW w:w="1079" w:type="dxa"/>
                            <w:tcBorders>
                              <w:top w:val="nil"/>
                              <w:left w:val="nil"/>
                              <w:bottom w:val="nil"/>
                              <w:right w:val="nil"/>
                            </w:tcBorders>
                            <w:shd w:val="clear" w:color="auto" w:fill="auto"/>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6</w:t>
                            </w:r>
                          </w:p>
                        </w:tc>
                        <w:tc>
                          <w:tcPr>
                            <w:tcW w:w="1524" w:type="dxa"/>
                            <w:tcBorders>
                              <w:top w:val="nil"/>
                              <w:left w:val="nil"/>
                              <w:bottom w:val="nil"/>
                              <w:right w:val="nil"/>
                            </w:tcBorders>
                            <w:shd w:val="clear" w:color="000000" w:fill="D9D9D9"/>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37</w:t>
                            </w:r>
                          </w:p>
                        </w:tc>
                        <w:tc>
                          <w:tcPr>
                            <w:tcW w:w="1953" w:type="dxa"/>
                            <w:tcBorders>
                              <w:top w:val="nil"/>
                              <w:left w:val="nil"/>
                              <w:bottom w:val="nil"/>
                              <w:right w:val="nil"/>
                            </w:tcBorders>
                            <w:shd w:val="clear" w:color="000000" w:fill="D9D9D9"/>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31</w:t>
                            </w:r>
                          </w:p>
                        </w:tc>
                        <w:tc>
                          <w:tcPr>
                            <w:tcW w:w="1064" w:type="dxa"/>
                            <w:tcBorders>
                              <w:top w:val="nil"/>
                              <w:left w:val="nil"/>
                              <w:bottom w:val="nil"/>
                              <w:right w:val="nil"/>
                            </w:tcBorders>
                            <w:shd w:val="clear" w:color="000000" w:fill="D9D9D9"/>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63</w:t>
                            </w:r>
                          </w:p>
                        </w:tc>
                        <w:tc>
                          <w:tcPr>
                            <w:tcW w:w="1440" w:type="dxa"/>
                            <w:tcBorders>
                              <w:top w:val="nil"/>
                              <w:left w:val="nil"/>
                              <w:bottom w:val="nil"/>
                              <w:right w:val="nil"/>
                            </w:tcBorders>
                            <w:shd w:val="clear" w:color="000000" w:fill="D9D9D9"/>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0</w:t>
                            </w:r>
                          </w:p>
                        </w:tc>
                        <w:tc>
                          <w:tcPr>
                            <w:tcW w:w="1440" w:type="dxa"/>
                            <w:tcBorders>
                              <w:top w:val="nil"/>
                              <w:left w:val="nil"/>
                              <w:bottom w:val="nil"/>
                              <w:right w:val="nil"/>
                            </w:tcBorders>
                            <w:shd w:val="clear" w:color="000000" w:fill="D9D9D9"/>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1</w:t>
                            </w:r>
                          </w:p>
                        </w:tc>
                        <w:tc>
                          <w:tcPr>
                            <w:tcW w:w="1440" w:type="dxa"/>
                            <w:tcBorders>
                              <w:top w:val="nil"/>
                              <w:left w:val="nil"/>
                              <w:bottom w:val="nil"/>
                              <w:right w:val="nil"/>
                            </w:tcBorders>
                            <w:shd w:val="clear" w:color="000000" w:fill="D9D9D9"/>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2</w:t>
                            </w:r>
                          </w:p>
                        </w:tc>
                        <w:tc>
                          <w:tcPr>
                            <w:tcW w:w="1440" w:type="dxa"/>
                            <w:tcBorders>
                              <w:top w:val="nil"/>
                              <w:left w:val="nil"/>
                              <w:bottom w:val="nil"/>
                              <w:right w:val="nil"/>
                            </w:tcBorders>
                            <w:shd w:val="clear" w:color="000000" w:fill="D9D9D9"/>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4</w:t>
                            </w:r>
                          </w:p>
                        </w:tc>
                      </w:tr>
                      <w:tr w:rsidR="00214921" w:rsidRPr="00E023B2" w:rsidTr="00E023B2">
                        <w:trPr>
                          <w:trHeight w:val="400"/>
                        </w:trPr>
                        <w:tc>
                          <w:tcPr>
                            <w:tcW w:w="4556" w:type="dxa"/>
                            <w:gridSpan w:val="3"/>
                            <w:tcBorders>
                              <w:top w:val="nil"/>
                              <w:left w:val="nil"/>
                              <w:bottom w:val="nil"/>
                              <w:right w:val="nil"/>
                            </w:tcBorders>
                            <w:shd w:val="clear" w:color="auto" w:fill="auto"/>
                            <w:noWrap/>
                            <w:vAlign w:val="bottom"/>
                            <w:hideMark/>
                          </w:tcPr>
                          <w:p w:rsidR="00214921" w:rsidRPr="00E023B2" w:rsidRDefault="00214921" w:rsidP="00E023B2">
                            <w:pPr>
                              <w:rPr>
                                <w:rFonts w:ascii="Calibri" w:eastAsia="Times New Roman" w:hAnsi="Calibri" w:cs="Times New Roman"/>
                                <w:b/>
                                <w:bCs/>
                                <w:color w:val="000000"/>
                                <w:sz w:val="32"/>
                                <w:szCs w:val="32"/>
                                <w:lang w:eastAsia="en-US"/>
                              </w:rPr>
                            </w:pPr>
                            <w:r w:rsidRPr="00E023B2">
                              <w:rPr>
                                <w:rFonts w:ascii="Calibri" w:eastAsia="Times New Roman" w:hAnsi="Calibri" w:cs="Times New Roman"/>
                                <w:b/>
                                <w:bCs/>
                                <w:color w:val="000000"/>
                                <w:sz w:val="32"/>
                                <w:szCs w:val="32"/>
                                <w:lang w:eastAsia="en-US"/>
                              </w:rPr>
                              <w:t>TI GRAPHING CALCULATOR</w:t>
                            </w:r>
                          </w:p>
                        </w:tc>
                        <w:tc>
                          <w:tcPr>
                            <w:tcW w:w="1064" w:type="dxa"/>
                            <w:tcBorders>
                              <w:top w:val="nil"/>
                              <w:left w:val="nil"/>
                              <w:bottom w:val="nil"/>
                              <w:right w:val="nil"/>
                            </w:tcBorders>
                            <w:shd w:val="clear" w:color="auto" w:fill="auto"/>
                            <w:noWrap/>
                            <w:vAlign w:val="bottom"/>
                            <w:hideMark/>
                          </w:tcPr>
                          <w:p w:rsidR="00214921" w:rsidRPr="00E023B2" w:rsidRDefault="00214921" w:rsidP="00E023B2">
                            <w:pPr>
                              <w:rPr>
                                <w:rFonts w:ascii="Calibri" w:eastAsia="Times New Roman" w:hAnsi="Calibri" w:cs="Times New Roman"/>
                                <w:color w:val="000000"/>
                                <w:lang w:eastAsia="en-US"/>
                              </w:rPr>
                            </w:pPr>
                          </w:p>
                        </w:tc>
                        <w:tc>
                          <w:tcPr>
                            <w:tcW w:w="1440" w:type="dxa"/>
                            <w:tcBorders>
                              <w:top w:val="nil"/>
                              <w:left w:val="nil"/>
                              <w:bottom w:val="nil"/>
                              <w:right w:val="nil"/>
                            </w:tcBorders>
                            <w:shd w:val="clear" w:color="auto" w:fill="auto"/>
                            <w:noWrap/>
                            <w:vAlign w:val="bottom"/>
                            <w:hideMark/>
                          </w:tcPr>
                          <w:p w:rsidR="00214921" w:rsidRPr="00E023B2" w:rsidRDefault="00214921" w:rsidP="00E023B2">
                            <w:pPr>
                              <w:rPr>
                                <w:rFonts w:ascii="Calibri" w:eastAsia="Times New Roman" w:hAnsi="Calibri" w:cs="Times New Roman"/>
                                <w:color w:val="000000"/>
                                <w:lang w:eastAsia="en-US"/>
                              </w:rPr>
                            </w:pPr>
                          </w:p>
                        </w:tc>
                        <w:tc>
                          <w:tcPr>
                            <w:tcW w:w="1440" w:type="dxa"/>
                            <w:tcBorders>
                              <w:top w:val="nil"/>
                              <w:left w:val="nil"/>
                              <w:bottom w:val="nil"/>
                              <w:right w:val="nil"/>
                            </w:tcBorders>
                            <w:shd w:val="clear" w:color="auto" w:fill="auto"/>
                            <w:noWrap/>
                            <w:vAlign w:val="bottom"/>
                            <w:hideMark/>
                          </w:tcPr>
                          <w:p w:rsidR="00214921" w:rsidRPr="00E023B2" w:rsidRDefault="00214921" w:rsidP="00E023B2">
                            <w:pPr>
                              <w:rPr>
                                <w:rFonts w:ascii="Calibri" w:eastAsia="Times New Roman" w:hAnsi="Calibri" w:cs="Times New Roman"/>
                                <w:color w:val="000000"/>
                                <w:lang w:eastAsia="en-US"/>
                              </w:rPr>
                            </w:pPr>
                          </w:p>
                        </w:tc>
                        <w:tc>
                          <w:tcPr>
                            <w:tcW w:w="1440" w:type="dxa"/>
                            <w:tcBorders>
                              <w:top w:val="nil"/>
                              <w:left w:val="nil"/>
                              <w:bottom w:val="nil"/>
                              <w:right w:val="nil"/>
                            </w:tcBorders>
                            <w:shd w:val="clear" w:color="auto" w:fill="auto"/>
                            <w:noWrap/>
                            <w:vAlign w:val="bottom"/>
                            <w:hideMark/>
                          </w:tcPr>
                          <w:p w:rsidR="00214921" w:rsidRPr="00E023B2" w:rsidRDefault="00214921" w:rsidP="00E023B2">
                            <w:pPr>
                              <w:rPr>
                                <w:rFonts w:ascii="Calibri" w:eastAsia="Times New Roman" w:hAnsi="Calibri" w:cs="Times New Roman"/>
                                <w:color w:val="000000"/>
                                <w:lang w:eastAsia="en-US"/>
                              </w:rPr>
                            </w:pPr>
                          </w:p>
                        </w:tc>
                        <w:tc>
                          <w:tcPr>
                            <w:tcW w:w="1440" w:type="dxa"/>
                            <w:tcBorders>
                              <w:top w:val="nil"/>
                              <w:left w:val="nil"/>
                              <w:bottom w:val="nil"/>
                              <w:right w:val="nil"/>
                            </w:tcBorders>
                            <w:shd w:val="clear" w:color="auto" w:fill="auto"/>
                            <w:noWrap/>
                            <w:vAlign w:val="bottom"/>
                            <w:hideMark/>
                          </w:tcPr>
                          <w:p w:rsidR="00214921" w:rsidRPr="00E023B2" w:rsidRDefault="00214921" w:rsidP="00E023B2">
                            <w:pPr>
                              <w:rPr>
                                <w:rFonts w:ascii="Calibri" w:eastAsia="Times New Roman" w:hAnsi="Calibri" w:cs="Times New Roman"/>
                                <w:color w:val="000000"/>
                                <w:lang w:eastAsia="en-US"/>
                              </w:rPr>
                            </w:pPr>
                          </w:p>
                        </w:tc>
                      </w:tr>
                      <w:tr w:rsidR="00214921" w:rsidRPr="00E023B2" w:rsidTr="00E023B2">
                        <w:trPr>
                          <w:trHeight w:val="300"/>
                        </w:trPr>
                        <w:tc>
                          <w:tcPr>
                            <w:tcW w:w="1079" w:type="dxa"/>
                            <w:tcBorders>
                              <w:top w:val="nil"/>
                              <w:left w:val="nil"/>
                              <w:bottom w:val="nil"/>
                              <w:right w:val="nil"/>
                            </w:tcBorders>
                            <w:shd w:val="clear" w:color="auto" w:fill="auto"/>
                            <w:noWrap/>
                            <w:vAlign w:val="bottom"/>
                            <w:hideMark/>
                          </w:tcPr>
                          <w:p w:rsidR="00214921" w:rsidRPr="00E023B2" w:rsidRDefault="00214921" w:rsidP="00E023B2">
                            <w:pPr>
                              <w:rPr>
                                <w:rFonts w:ascii="Calibri" w:eastAsia="Times New Roman" w:hAnsi="Calibri" w:cs="Times New Roman"/>
                                <w:color w:val="000000"/>
                                <w:lang w:eastAsia="en-US"/>
                              </w:rPr>
                            </w:pPr>
                          </w:p>
                        </w:tc>
                        <w:tc>
                          <w:tcPr>
                            <w:tcW w:w="1524" w:type="dxa"/>
                            <w:tcBorders>
                              <w:top w:val="nil"/>
                              <w:left w:val="nil"/>
                              <w:bottom w:val="nil"/>
                              <w:right w:val="nil"/>
                            </w:tcBorders>
                            <w:shd w:val="clear" w:color="auto" w:fill="auto"/>
                            <w:noWrap/>
                            <w:vAlign w:val="bottom"/>
                            <w:hideMark/>
                          </w:tcPr>
                          <w:p w:rsidR="00214921" w:rsidRPr="00E023B2" w:rsidRDefault="00214921" w:rsidP="00E023B2">
                            <w:pPr>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Efficiency</w:t>
                            </w:r>
                          </w:p>
                        </w:tc>
                        <w:tc>
                          <w:tcPr>
                            <w:tcW w:w="1953" w:type="dxa"/>
                            <w:tcBorders>
                              <w:top w:val="nil"/>
                              <w:left w:val="nil"/>
                              <w:bottom w:val="nil"/>
                              <w:right w:val="nil"/>
                            </w:tcBorders>
                            <w:shd w:val="clear" w:color="auto" w:fill="auto"/>
                            <w:noWrap/>
                            <w:vAlign w:val="bottom"/>
                            <w:hideMark/>
                          </w:tcPr>
                          <w:p w:rsidR="00214921" w:rsidRPr="00E023B2" w:rsidRDefault="00214921" w:rsidP="00E023B2">
                            <w:pPr>
                              <w:rPr>
                                <w:rFonts w:ascii="Calibri" w:eastAsia="Times New Roman" w:hAnsi="Calibri" w:cs="Times New Roman"/>
                                <w:color w:val="000000"/>
                                <w:lang w:eastAsia="en-US"/>
                              </w:rPr>
                            </w:pPr>
                          </w:p>
                        </w:tc>
                        <w:tc>
                          <w:tcPr>
                            <w:tcW w:w="1064" w:type="dxa"/>
                            <w:tcBorders>
                              <w:top w:val="nil"/>
                              <w:left w:val="nil"/>
                              <w:bottom w:val="nil"/>
                              <w:right w:val="nil"/>
                            </w:tcBorders>
                            <w:shd w:val="clear" w:color="auto" w:fill="auto"/>
                            <w:noWrap/>
                            <w:vAlign w:val="bottom"/>
                            <w:hideMark/>
                          </w:tcPr>
                          <w:p w:rsidR="00214921" w:rsidRPr="00E023B2" w:rsidRDefault="00214921" w:rsidP="00E023B2">
                            <w:pPr>
                              <w:rPr>
                                <w:rFonts w:ascii="Calibri" w:eastAsia="Times New Roman" w:hAnsi="Calibri" w:cs="Times New Roman"/>
                                <w:color w:val="000000"/>
                                <w:lang w:eastAsia="en-US"/>
                              </w:rPr>
                            </w:pPr>
                          </w:p>
                        </w:tc>
                        <w:tc>
                          <w:tcPr>
                            <w:tcW w:w="1440" w:type="dxa"/>
                            <w:tcBorders>
                              <w:top w:val="nil"/>
                              <w:left w:val="nil"/>
                              <w:bottom w:val="nil"/>
                              <w:right w:val="nil"/>
                            </w:tcBorders>
                            <w:shd w:val="clear" w:color="auto" w:fill="auto"/>
                            <w:noWrap/>
                            <w:vAlign w:val="bottom"/>
                            <w:hideMark/>
                          </w:tcPr>
                          <w:p w:rsidR="00214921" w:rsidRPr="00E023B2" w:rsidRDefault="00214921" w:rsidP="00E023B2">
                            <w:pPr>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Errors</w:t>
                            </w:r>
                          </w:p>
                        </w:tc>
                        <w:tc>
                          <w:tcPr>
                            <w:tcW w:w="1440" w:type="dxa"/>
                            <w:tcBorders>
                              <w:top w:val="nil"/>
                              <w:left w:val="nil"/>
                              <w:bottom w:val="nil"/>
                              <w:right w:val="nil"/>
                            </w:tcBorders>
                            <w:shd w:val="clear" w:color="auto" w:fill="auto"/>
                            <w:noWrap/>
                            <w:vAlign w:val="bottom"/>
                            <w:hideMark/>
                          </w:tcPr>
                          <w:p w:rsidR="00214921" w:rsidRPr="00E023B2" w:rsidRDefault="00214921" w:rsidP="00E023B2">
                            <w:pPr>
                              <w:rPr>
                                <w:rFonts w:ascii="Calibri" w:eastAsia="Times New Roman" w:hAnsi="Calibri" w:cs="Times New Roman"/>
                                <w:color w:val="000000"/>
                                <w:lang w:eastAsia="en-US"/>
                              </w:rPr>
                            </w:pPr>
                          </w:p>
                        </w:tc>
                        <w:tc>
                          <w:tcPr>
                            <w:tcW w:w="1440" w:type="dxa"/>
                            <w:tcBorders>
                              <w:top w:val="nil"/>
                              <w:left w:val="nil"/>
                              <w:bottom w:val="nil"/>
                              <w:right w:val="nil"/>
                            </w:tcBorders>
                            <w:shd w:val="clear" w:color="auto" w:fill="auto"/>
                            <w:noWrap/>
                            <w:vAlign w:val="bottom"/>
                            <w:hideMark/>
                          </w:tcPr>
                          <w:p w:rsidR="00214921" w:rsidRPr="00E023B2" w:rsidRDefault="00214921" w:rsidP="00E023B2">
                            <w:pPr>
                              <w:rPr>
                                <w:rFonts w:ascii="Calibri" w:eastAsia="Times New Roman" w:hAnsi="Calibri" w:cs="Times New Roman"/>
                                <w:color w:val="000000"/>
                                <w:lang w:eastAsia="en-US"/>
                              </w:rPr>
                            </w:pPr>
                          </w:p>
                        </w:tc>
                        <w:tc>
                          <w:tcPr>
                            <w:tcW w:w="1440" w:type="dxa"/>
                            <w:tcBorders>
                              <w:top w:val="nil"/>
                              <w:left w:val="nil"/>
                              <w:bottom w:val="nil"/>
                              <w:right w:val="nil"/>
                            </w:tcBorders>
                            <w:shd w:val="clear" w:color="auto" w:fill="auto"/>
                            <w:noWrap/>
                            <w:vAlign w:val="bottom"/>
                            <w:hideMark/>
                          </w:tcPr>
                          <w:p w:rsidR="00214921" w:rsidRPr="00E023B2" w:rsidRDefault="00214921" w:rsidP="00E023B2">
                            <w:pPr>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Satisfaction</w:t>
                            </w:r>
                          </w:p>
                        </w:tc>
                      </w:tr>
                      <w:tr w:rsidR="00214921" w:rsidRPr="00E023B2" w:rsidTr="00E023B2">
                        <w:trPr>
                          <w:trHeight w:val="300"/>
                        </w:trPr>
                        <w:tc>
                          <w:tcPr>
                            <w:tcW w:w="1079" w:type="dxa"/>
                            <w:tcBorders>
                              <w:top w:val="nil"/>
                              <w:left w:val="nil"/>
                              <w:bottom w:val="nil"/>
                              <w:right w:val="nil"/>
                            </w:tcBorders>
                            <w:shd w:val="clear" w:color="auto" w:fill="auto"/>
                            <w:noWrap/>
                            <w:vAlign w:val="bottom"/>
                            <w:hideMark/>
                          </w:tcPr>
                          <w:p w:rsidR="00214921" w:rsidRPr="00E023B2" w:rsidRDefault="00214921" w:rsidP="00E023B2">
                            <w:pPr>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Subject</w:t>
                            </w:r>
                          </w:p>
                        </w:tc>
                        <w:tc>
                          <w:tcPr>
                            <w:tcW w:w="1524" w:type="dxa"/>
                            <w:tcBorders>
                              <w:top w:val="nil"/>
                              <w:left w:val="nil"/>
                              <w:bottom w:val="nil"/>
                              <w:right w:val="nil"/>
                            </w:tcBorders>
                            <w:shd w:val="clear" w:color="auto" w:fill="auto"/>
                            <w:noWrap/>
                            <w:vAlign w:val="bottom"/>
                            <w:hideMark/>
                          </w:tcPr>
                          <w:p w:rsidR="00214921" w:rsidRPr="00E023B2" w:rsidRDefault="00214921" w:rsidP="00E023B2">
                            <w:pPr>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Arithmetic</w:t>
                            </w:r>
                          </w:p>
                        </w:tc>
                        <w:tc>
                          <w:tcPr>
                            <w:tcW w:w="1953" w:type="dxa"/>
                            <w:tcBorders>
                              <w:top w:val="nil"/>
                              <w:left w:val="nil"/>
                              <w:bottom w:val="nil"/>
                              <w:right w:val="nil"/>
                            </w:tcBorders>
                            <w:shd w:val="clear" w:color="auto" w:fill="auto"/>
                            <w:noWrap/>
                            <w:vAlign w:val="bottom"/>
                            <w:hideMark/>
                          </w:tcPr>
                          <w:p w:rsidR="00214921" w:rsidRPr="00E023B2" w:rsidRDefault="00214921" w:rsidP="00E023B2">
                            <w:pPr>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Trigonometry</w:t>
                            </w:r>
                          </w:p>
                        </w:tc>
                        <w:tc>
                          <w:tcPr>
                            <w:tcW w:w="1064" w:type="dxa"/>
                            <w:tcBorders>
                              <w:top w:val="nil"/>
                              <w:left w:val="nil"/>
                              <w:bottom w:val="nil"/>
                              <w:right w:val="nil"/>
                            </w:tcBorders>
                            <w:shd w:val="clear" w:color="auto" w:fill="auto"/>
                            <w:noWrap/>
                            <w:vAlign w:val="bottom"/>
                            <w:hideMark/>
                          </w:tcPr>
                          <w:p w:rsidR="00214921" w:rsidRPr="00E023B2" w:rsidRDefault="00214921" w:rsidP="00E023B2">
                            <w:pPr>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Several</w:t>
                            </w:r>
                          </w:p>
                        </w:tc>
                        <w:tc>
                          <w:tcPr>
                            <w:tcW w:w="1440" w:type="dxa"/>
                            <w:tcBorders>
                              <w:top w:val="nil"/>
                              <w:left w:val="nil"/>
                              <w:bottom w:val="nil"/>
                              <w:right w:val="nil"/>
                            </w:tcBorders>
                            <w:shd w:val="clear" w:color="auto" w:fill="auto"/>
                            <w:noWrap/>
                            <w:vAlign w:val="bottom"/>
                            <w:hideMark/>
                          </w:tcPr>
                          <w:p w:rsidR="00214921" w:rsidRPr="00E023B2" w:rsidRDefault="00214921" w:rsidP="00E023B2">
                            <w:pPr>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Arithmetic</w:t>
                            </w:r>
                          </w:p>
                        </w:tc>
                        <w:tc>
                          <w:tcPr>
                            <w:tcW w:w="1440" w:type="dxa"/>
                            <w:tcBorders>
                              <w:top w:val="nil"/>
                              <w:left w:val="nil"/>
                              <w:bottom w:val="nil"/>
                              <w:right w:val="nil"/>
                            </w:tcBorders>
                            <w:shd w:val="clear" w:color="auto" w:fill="auto"/>
                            <w:noWrap/>
                            <w:vAlign w:val="bottom"/>
                            <w:hideMark/>
                          </w:tcPr>
                          <w:p w:rsidR="00214921" w:rsidRPr="00E023B2" w:rsidRDefault="00214921" w:rsidP="00E023B2">
                            <w:pPr>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Trigonometric</w:t>
                            </w:r>
                          </w:p>
                        </w:tc>
                        <w:tc>
                          <w:tcPr>
                            <w:tcW w:w="1440" w:type="dxa"/>
                            <w:tcBorders>
                              <w:top w:val="nil"/>
                              <w:left w:val="nil"/>
                              <w:bottom w:val="nil"/>
                              <w:right w:val="nil"/>
                            </w:tcBorders>
                            <w:shd w:val="clear" w:color="auto" w:fill="auto"/>
                            <w:noWrap/>
                            <w:vAlign w:val="bottom"/>
                            <w:hideMark/>
                          </w:tcPr>
                          <w:p w:rsidR="00214921" w:rsidRPr="00E023B2" w:rsidRDefault="00214921" w:rsidP="00E023B2">
                            <w:pPr>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Several</w:t>
                            </w:r>
                          </w:p>
                        </w:tc>
                        <w:tc>
                          <w:tcPr>
                            <w:tcW w:w="1440" w:type="dxa"/>
                            <w:tcBorders>
                              <w:top w:val="nil"/>
                              <w:left w:val="nil"/>
                              <w:bottom w:val="nil"/>
                              <w:right w:val="nil"/>
                            </w:tcBorders>
                            <w:shd w:val="clear" w:color="auto" w:fill="auto"/>
                            <w:noWrap/>
                            <w:vAlign w:val="bottom"/>
                            <w:hideMark/>
                          </w:tcPr>
                          <w:p w:rsidR="00214921" w:rsidRPr="00E023B2" w:rsidRDefault="00214921" w:rsidP="00E023B2">
                            <w:pPr>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Ti Graphing</w:t>
                            </w:r>
                          </w:p>
                        </w:tc>
                      </w:tr>
                      <w:tr w:rsidR="00214921" w:rsidRPr="00E023B2" w:rsidTr="00E023B2">
                        <w:trPr>
                          <w:trHeight w:val="300"/>
                        </w:trPr>
                        <w:tc>
                          <w:tcPr>
                            <w:tcW w:w="1079" w:type="dxa"/>
                            <w:tcBorders>
                              <w:top w:val="nil"/>
                              <w:left w:val="nil"/>
                              <w:bottom w:val="nil"/>
                              <w:right w:val="nil"/>
                            </w:tcBorders>
                            <w:shd w:val="clear" w:color="auto" w:fill="auto"/>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1</w:t>
                            </w:r>
                          </w:p>
                        </w:tc>
                        <w:tc>
                          <w:tcPr>
                            <w:tcW w:w="1524" w:type="dxa"/>
                            <w:tcBorders>
                              <w:top w:val="nil"/>
                              <w:left w:val="nil"/>
                              <w:bottom w:val="nil"/>
                              <w:right w:val="nil"/>
                            </w:tcBorders>
                            <w:shd w:val="clear" w:color="000000" w:fill="D9D9D9"/>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15</w:t>
                            </w:r>
                          </w:p>
                        </w:tc>
                        <w:tc>
                          <w:tcPr>
                            <w:tcW w:w="1953" w:type="dxa"/>
                            <w:tcBorders>
                              <w:top w:val="nil"/>
                              <w:left w:val="nil"/>
                              <w:bottom w:val="nil"/>
                              <w:right w:val="nil"/>
                            </w:tcBorders>
                            <w:shd w:val="clear" w:color="000000" w:fill="D9D9D9"/>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13</w:t>
                            </w:r>
                          </w:p>
                        </w:tc>
                        <w:tc>
                          <w:tcPr>
                            <w:tcW w:w="1064" w:type="dxa"/>
                            <w:tcBorders>
                              <w:top w:val="nil"/>
                              <w:left w:val="nil"/>
                              <w:bottom w:val="nil"/>
                              <w:right w:val="nil"/>
                            </w:tcBorders>
                            <w:shd w:val="clear" w:color="000000" w:fill="D9D9D9"/>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31</w:t>
                            </w:r>
                          </w:p>
                        </w:tc>
                        <w:tc>
                          <w:tcPr>
                            <w:tcW w:w="1440" w:type="dxa"/>
                            <w:tcBorders>
                              <w:top w:val="nil"/>
                              <w:left w:val="nil"/>
                              <w:bottom w:val="nil"/>
                              <w:right w:val="nil"/>
                            </w:tcBorders>
                            <w:shd w:val="clear" w:color="000000" w:fill="D9D9D9"/>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0</w:t>
                            </w:r>
                          </w:p>
                        </w:tc>
                        <w:tc>
                          <w:tcPr>
                            <w:tcW w:w="1440" w:type="dxa"/>
                            <w:tcBorders>
                              <w:top w:val="nil"/>
                              <w:left w:val="nil"/>
                              <w:bottom w:val="nil"/>
                              <w:right w:val="nil"/>
                            </w:tcBorders>
                            <w:shd w:val="clear" w:color="000000" w:fill="D9D9D9"/>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0</w:t>
                            </w:r>
                          </w:p>
                        </w:tc>
                        <w:tc>
                          <w:tcPr>
                            <w:tcW w:w="1440" w:type="dxa"/>
                            <w:tcBorders>
                              <w:top w:val="nil"/>
                              <w:left w:val="nil"/>
                              <w:bottom w:val="nil"/>
                              <w:right w:val="nil"/>
                            </w:tcBorders>
                            <w:shd w:val="clear" w:color="000000" w:fill="D9D9D9"/>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0</w:t>
                            </w:r>
                          </w:p>
                        </w:tc>
                        <w:tc>
                          <w:tcPr>
                            <w:tcW w:w="1440" w:type="dxa"/>
                            <w:tcBorders>
                              <w:top w:val="nil"/>
                              <w:left w:val="nil"/>
                              <w:bottom w:val="nil"/>
                              <w:right w:val="nil"/>
                            </w:tcBorders>
                            <w:shd w:val="clear" w:color="000000" w:fill="D9D9D9"/>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10</w:t>
                            </w:r>
                          </w:p>
                        </w:tc>
                      </w:tr>
                      <w:tr w:rsidR="00214921" w:rsidRPr="00E023B2" w:rsidTr="00E023B2">
                        <w:trPr>
                          <w:trHeight w:val="300"/>
                        </w:trPr>
                        <w:tc>
                          <w:tcPr>
                            <w:tcW w:w="1079" w:type="dxa"/>
                            <w:tcBorders>
                              <w:top w:val="nil"/>
                              <w:left w:val="nil"/>
                              <w:bottom w:val="nil"/>
                              <w:right w:val="nil"/>
                            </w:tcBorders>
                            <w:shd w:val="clear" w:color="auto" w:fill="auto"/>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2</w:t>
                            </w:r>
                          </w:p>
                        </w:tc>
                        <w:tc>
                          <w:tcPr>
                            <w:tcW w:w="1524" w:type="dxa"/>
                            <w:tcBorders>
                              <w:top w:val="nil"/>
                              <w:left w:val="nil"/>
                              <w:bottom w:val="nil"/>
                              <w:right w:val="nil"/>
                            </w:tcBorders>
                            <w:shd w:val="clear" w:color="000000" w:fill="D9D9D9"/>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18</w:t>
                            </w:r>
                          </w:p>
                        </w:tc>
                        <w:tc>
                          <w:tcPr>
                            <w:tcW w:w="1953" w:type="dxa"/>
                            <w:tcBorders>
                              <w:top w:val="nil"/>
                              <w:left w:val="nil"/>
                              <w:bottom w:val="nil"/>
                              <w:right w:val="nil"/>
                            </w:tcBorders>
                            <w:shd w:val="clear" w:color="000000" w:fill="D9D9D9"/>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16</w:t>
                            </w:r>
                          </w:p>
                        </w:tc>
                        <w:tc>
                          <w:tcPr>
                            <w:tcW w:w="1064" w:type="dxa"/>
                            <w:tcBorders>
                              <w:top w:val="nil"/>
                              <w:left w:val="nil"/>
                              <w:bottom w:val="nil"/>
                              <w:right w:val="nil"/>
                            </w:tcBorders>
                            <w:shd w:val="clear" w:color="000000" w:fill="D9D9D9"/>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16</w:t>
                            </w:r>
                          </w:p>
                        </w:tc>
                        <w:tc>
                          <w:tcPr>
                            <w:tcW w:w="1440" w:type="dxa"/>
                            <w:tcBorders>
                              <w:top w:val="nil"/>
                              <w:left w:val="nil"/>
                              <w:bottom w:val="nil"/>
                              <w:right w:val="nil"/>
                            </w:tcBorders>
                            <w:shd w:val="clear" w:color="000000" w:fill="D9D9D9"/>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0</w:t>
                            </w:r>
                          </w:p>
                        </w:tc>
                        <w:tc>
                          <w:tcPr>
                            <w:tcW w:w="1440" w:type="dxa"/>
                            <w:tcBorders>
                              <w:top w:val="nil"/>
                              <w:left w:val="nil"/>
                              <w:bottom w:val="nil"/>
                              <w:right w:val="nil"/>
                            </w:tcBorders>
                            <w:shd w:val="clear" w:color="000000" w:fill="D9D9D9"/>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0</w:t>
                            </w:r>
                          </w:p>
                        </w:tc>
                        <w:tc>
                          <w:tcPr>
                            <w:tcW w:w="1440" w:type="dxa"/>
                            <w:tcBorders>
                              <w:top w:val="nil"/>
                              <w:left w:val="nil"/>
                              <w:bottom w:val="nil"/>
                              <w:right w:val="nil"/>
                            </w:tcBorders>
                            <w:shd w:val="clear" w:color="000000" w:fill="D9D9D9"/>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0</w:t>
                            </w:r>
                          </w:p>
                        </w:tc>
                        <w:tc>
                          <w:tcPr>
                            <w:tcW w:w="1440" w:type="dxa"/>
                            <w:tcBorders>
                              <w:top w:val="nil"/>
                              <w:left w:val="nil"/>
                              <w:bottom w:val="nil"/>
                              <w:right w:val="nil"/>
                            </w:tcBorders>
                            <w:shd w:val="clear" w:color="000000" w:fill="D9D9D9"/>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10</w:t>
                            </w:r>
                          </w:p>
                        </w:tc>
                      </w:tr>
                      <w:tr w:rsidR="00214921" w:rsidRPr="00E023B2" w:rsidTr="00E023B2">
                        <w:trPr>
                          <w:trHeight w:val="300"/>
                        </w:trPr>
                        <w:tc>
                          <w:tcPr>
                            <w:tcW w:w="1079" w:type="dxa"/>
                            <w:tcBorders>
                              <w:top w:val="nil"/>
                              <w:left w:val="nil"/>
                              <w:bottom w:val="nil"/>
                              <w:right w:val="nil"/>
                            </w:tcBorders>
                            <w:shd w:val="clear" w:color="auto" w:fill="auto"/>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3</w:t>
                            </w:r>
                          </w:p>
                        </w:tc>
                        <w:tc>
                          <w:tcPr>
                            <w:tcW w:w="1524" w:type="dxa"/>
                            <w:tcBorders>
                              <w:top w:val="nil"/>
                              <w:left w:val="nil"/>
                              <w:bottom w:val="nil"/>
                              <w:right w:val="nil"/>
                            </w:tcBorders>
                            <w:shd w:val="clear" w:color="000000" w:fill="D9D9D9"/>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15</w:t>
                            </w:r>
                          </w:p>
                        </w:tc>
                        <w:tc>
                          <w:tcPr>
                            <w:tcW w:w="1953" w:type="dxa"/>
                            <w:tcBorders>
                              <w:top w:val="nil"/>
                              <w:left w:val="nil"/>
                              <w:bottom w:val="nil"/>
                              <w:right w:val="nil"/>
                            </w:tcBorders>
                            <w:shd w:val="clear" w:color="000000" w:fill="D9D9D9"/>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17</w:t>
                            </w:r>
                          </w:p>
                        </w:tc>
                        <w:tc>
                          <w:tcPr>
                            <w:tcW w:w="1064" w:type="dxa"/>
                            <w:tcBorders>
                              <w:top w:val="nil"/>
                              <w:left w:val="nil"/>
                              <w:bottom w:val="nil"/>
                              <w:right w:val="nil"/>
                            </w:tcBorders>
                            <w:shd w:val="clear" w:color="000000" w:fill="D9D9D9"/>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17</w:t>
                            </w:r>
                          </w:p>
                        </w:tc>
                        <w:tc>
                          <w:tcPr>
                            <w:tcW w:w="1440" w:type="dxa"/>
                            <w:tcBorders>
                              <w:top w:val="nil"/>
                              <w:left w:val="nil"/>
                              <w:bottom w:val="nil"/>
                              <w:right w:val="nil"/>
                            </w:tcBorders>
                            <w:shd w:val="clear" w:color="000000" w:fill="D9D9D9"/>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0</w:t>
                            </w:r>
                          </w:p>
                        </w:tc>
                        <w:tc>
                          <w:tcPr>
                            <w:tcW w:w="1440" w:type="dxa"/>
                            <w:tcBorders>
                              <w:top w:val="nil"/>
                              <w:left w:val="nil"/>
                              <w:bottom w:val="nil"/>
                              <w:right w:val="nil"/>
                            </w:tcBorders>
                            <w:shd w:val="clear" w:color="000000" w:fill="D9D9D9"/>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0</w:t>
                            </w:r>
                          </w:p>
                        </w:tc>
                        <w:tc>
                          <w:tcPr>
                            <w:tcW w:w="1440" w:type="dxa"/>
                            <w:tcBorders>
                              <w:top w:val="nil"/>
                              <w:left w:val="nil"/>
                              <w:bottom w:val="nil"/>
                              <w:right w:val="nil"/>
                            </w:tcBorders>
                            <w:shd w:val="clear" w:color="000000" w:fill="D9D9D9"/>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0</w:t>
                            </w:r>
                          </w:p>
                        </w:tc>
                        <w:tc>
                          <w:tcPr>
                            <w:tcW w:w="1440" w:type="dxa"/>
                            <w:tcBorders>
                              <w:top w:val="nil"/>
                              <w:left w:val="nil"/>
                              <w:bottom w:val="nil"/>
                              <w:right w:val="nil"/>
                            </w:tcBorders>
                            <w:shd w:val="clear" w:color="000000" w:fill="D9D9D9"/>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9</w:t>
                            </w:r>
                          </w:p>
                        </w:tc>
                      </w:tr>
                      <w:tr w:rsidR="00214921" w:rsidRPr="00E023B2" w:rsidTr="00E023B2">
                        <w:trPr>
                          <w:trHeight w:val="300"/>
                        </w:trPr>
                        <w:tc>
                          <w:tcPr>
                            <w:tcW w:w="1079" w:type="dxa"/>
                            <w:tcBorders>
                              <w:top w:val="nil"/>
                              <w:left w:val="nil"/>
                              <w:bottom w:val="nil"/>
                              <w:right w:val="nil"/>
                            </w:tcBorders>
                            <w:shd w:val="clear" w:color="auto" w:fill="auto"/>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4</w:t>
                            </w:r>
                          </w:p>
                        </w:tc>
                        <w:tc>
                          <w:tcPr>
                            <w:tcW w:w="1524" w:type="dxa"/>
                            <w:tcBorders>
                              <w:top w:val="nil"/>
                              <w:left w:val="nil"/>
                              <w:bottom w:val="nil"/>
                              <w:right w:val="nil"/>
                            </w:tcBorders>
                            <w:shd w:val="clear" w:color="000000" w:fill="D9D9D9"/>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15</w:t>
                            </w:r>
                          </w:p>
                        </w:tc>
                        <w:tc>
                          <w:tcPr>
                            <w:tcW w:w="1953" w:type="dxa"/>
                            <w:tcBorders>
                              <w:top w:val="nil"/>
                              <w:left w:val="nil"/>
                              <w:bottom w:val="nil"/>
                              <w:right w:val="nil"/>
                            </w:tcBorders>
                            <w:shd w:val="clear" w:color="000000" w:fill="D9D9D9"/>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20</w:t>
                            </w:r>
                          </w:p>
                        </w:tc>
                        <w:tc>
                          <w:tcPr>
                            <w:tcW w:w="1064" w:type="dxa"/>
                            <w:tcBorders>
                              <w:top w:val="nil"/>
                              <w:left w:val="nil"/>
                              <w:bottom w:val="nil"/>
                              <w:right w:val="nil"/>
                            </w:tcBorders>
                            <w:shd w:val="clear" w:color="000000" w:fill="D9D9D9"/>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20</w:t>
                            </w:r>
                          </w:p>
                        </w:tc>
                        <w:tc>
                          <w:tcPr>
                            <w:tcW w:w="1440" w:type="dxa"/>
                            <w:tcBorders>
                              <w:top w:val="nil"/>
                              <w:left w:val="nil"/>
                              <w:bottom w:val="nil"/>
                              <w:right w:val="nil"/>
                            </w:tcBorders>
                            <w:shd w:val="clear" w:color="000000" w:fill="D9D9D9"/>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0</w:t>
                            </w:r>
                          </w:p>
                        </w:tc>
                        <w:tc>
                          <w:tcPr>
                            <w:tcW w:w="1440" w:type="dxa"/>
                            <w:tcBorders>
                              <w:top w:val="nil"/>
                              <w:left w:val="nil"/>
                              <w:bottom w:val="nil"/>
                              <w:right w:val="nil"/>
                            </w:tcBorders>
                            <w:shd w:val="clear" w:color="000000" w:fill="D9D9D9"/>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0</w:t>
                            </w:r>
                          </w:p>
                        </w:tc>
                        <w:tc>
                          <w:tcPr>
                            <w:tcW w:w="1440" w:type="dxa"/>
                            <w:tcBorders>
                              <w:top w:val="nil"/>
                              <w:left w:val="nil"/>
                              <w:bottom w:val="nil"/>
                              <w:right w:val="nil"/>
                            </w:tcBorders>
                            <w:shd w:val="clear" w:color="000000" w:fill="D9D9D9"/>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0</w:t>
                            </w:r>
                          </w:p>
                        </w:tc>
                        <w:tc>
                          <w:tcPr>
                            <w:tcW w:w="1440" w:type="dxa"/>
                            <w:tcBorders>
                              <w:top w:val="nil"/>
                              <w:left w:val="nil"/>
                              <w:bottom w:val="nil"/>
                              <w:right w:val="nil"/>
                            </w:tcBorders>
                            <w:shd w:val="clear" w:color="000000" w:fill="D9D9D9"/>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10</w:t>
                            </w:r>
                          </w:p>
                        </w:tc>
                      </w:tr>
                      <w:tr w:rsidR="00214921" w:rsidRPr="00E023B2" w:rsidTr="00E023B2">
                        <w:trPr>
                          <w:trHeight w:val="300"/>
                        </w:trPr>
                        <w:tc>
                          <w:tcPr>
                            <w:tcW w:w="1079" w:type="dxa"/>
                            <w:tcBorders>
                              <w:top w:val="nil"/>
                              <w:left w:val="nil"/>
                              <w:bottom w:val="nil"/>
                              <w:right w:val="nil"/>
                            </w:tcBorders>
                            <w:shd w:val="clear" w:color="auto" w:fill="auto"/>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5</w:t>
                            </w:r>
                          </w:p>
                        </w:tc>
                        <w:tc>
                          <w:tcPr>
                            <w:tcW w:w="1524" w:type="dxa"/>
                            <w:tcBorders>
                              <w:top w:val="nil"/>
                              <w:left w:val="nil"/>
                              <w:bottom w:val="nil"/>
                              <w:right w:val="nil"/>
                            </w:tcBorders>
                            <w:shd w:val="clear" w:color="000000" w:fill="D9D9D9"/>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13</w:t>
                            </w:r>
                          </w:p>
                        </w:tc>
                        <w:tc>
                          <w:tcPr>
                            <w:tcW w:w="1953" w:type="dxa"/>
                            <w:tcBorders>
                              <w:top w:val="nil"/>
                              <w:left w:val="nil"/>
                              <w:bottom w:val="nil"/>
                              <w:right w:val="nil"/>
                            </w:tcBorders>
                            <w:shd w:val="clear" w:color="000000" w:fill="D9D9D9"/>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12</w:t>
                            </w:r>
                          </w:p>
                        </w:tc>
                        <w:tc>
                          <w:tcPr>
                            <w:tcW w:w="1064" w:type="dxa"/>
                            <w:tcBorders>
                              <w:top w:val="nil"/>
                              <w:left w:val="nil"/>
                              <w:bottom w:val="nil"/>
                              <w:right w:val="nil"/>
                            </w:tcBorders>
                            <w:shd w:val="clear" w:color="000000" w:fill="D9D9D9"/>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12</w:t>
                            </w:r>
                          </w:p>
                        </w:tc>
                        <w:tc>
                          <w:tcPr>
                            <w:tcW w:w="1440" w:type="dxa"/>
                            <w:tcBorders>
                              <w:top w:val="nil"/>
                              <w:left w:val="nil"/>
                              <w:bottom w:val="nil"/>
                              <w:right w:val="nil"/>
                            </w:tcBorders>
                            <w:shd w:val="clear" w:color="000000" w:fill="D9D9D9"/>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0</w:t>
                            </w:r>
                          </w:p>
                        </w:tc>
                        <w:tc>
                          <w:tcPr>
                            <w:tcW w:w="1440" w:type="dxa"/>
                            <w:tcBorders>
                              <w:top w:val="nil"/>
                              <w:left w:val="nil"/>
                              <w:bottom w:val="nil"/>
                              <w:right w:val="nil"/>
                            </w:tcBorders>
                            <w:shd w:val="clear" w:color="000000" w:fill="D9D9D9"/>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1</w:t>
                            </w:r>
                          </w:p>
                        </w:tc>
                        <w:tc>
                          <w:tcPr>
                            <w:tcW w:w="1440" w:type="dxa"/>
                            <w:tcBorders>
                              <w:top w:val="nil"/>
                              <w:left w:val="nil"/>
                              <w:bottom w:val="nil"/>
                              <w:right w:val="nil"/>
                            </w:tcBorders>
                            <w:shd w:val="clear" w:color="000000" w:fill="D9D9D9"/>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0</w:t>
                            </w:r>
                          </w:p>
                        </w:tc>
                        <w:tc>
                          <w:tcPr>
                            <w:tcW w:w="1440" w:type="dxa"/>
                            <w:tcBorders>
                              <w:top w:val="nil"/>
                              <w:left w:val="nil"/>
                              <w:bottom w:val="nil"/>
                              <w:right w:val="nil"/>
                            </w:tcBorders>
                            <w:shd w:val="clear" w:color="000000" w:fill="D9D9D9"/>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9</w:t>
                            </w:r>
                          </w:p>
                        </w:tc>
                      </w:tr>
                      <w:tr w:rsidR="00214921" w:rsidRPr="00E023B2" w:rsidTr="00E023B2">
                        <w:trPr>
                          <w:trHeight w:val="300"/>
                        </w:trPr>
                        <w:tc>
                          <w:tcPr>
                            <w:tcW w:w="1079" w:type="dxa"/>
                            <w:tcBorders>
                              <w:top w:val="nil"/>
                              <w:left w:val="nil"/>
                              <w:bottom w:val="nil"/>
                              <w:right w:val="nil"/>
                            </w:tcBorders>
                            <w:shd w:val="clear" w:color="auto" w:fill="auto"/>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6</w:t>
                            </w:r>
                          </w:p>
                        </w:tc>
                        <w:tc>
                          <w:tcPr>
                            <w:tcW w:w="1524" w:type="dxa"/>
                            <w:tcBorders>
                              <w:top w:val="nil"/>
                              <w:left w:val="nil"/>
                              <w:bottom w:val="nil"/>
                              <w:right w:val="nil"/>
                            </w:tcBorders>
                            <w:shd w:val="clear" w:color="000000" w:fill="D9D9D9"/>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14</w:t>
                            </w:r>
                          </w:p>
                        </w:tc>
                        <w:tc>
                          <w:tcPr>
                            <w:tcW w:w="1953" w:type="dxa"/>
                            <w:tcBorders>
                              <w:top w:val="nil"/>
                              <w:left w:val="nil"/>
                              <w:bottom w:val="nil"/>
                              <w:right w:val="nil"/>
                            </w:tcBorders>
                            <w:shd w:val="clear" w:color="000000" w:fill="D9D9D9"/>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15</w:t>
                            </w:r>
                          </w:p>
                        </w:tc>
                        <w:tc>
                          <w:tcPr>
                            <w:tcW w:w="1064" w:type="dxa"/>
                            <w:tcBorders>
                              <w:top w:val="nil"/>
                              <w:left w:val="nil"/>
                              <w:bottom w:val="nil"/>
                              <w:right w:val="nil"/>
                            </w:tcBorders>
                            <w:shd w:val="clear" w:color="000000" w:fill="D9D9D9"/>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15</w:t>
                            </w:r>
                          </w:p>
                        </w:tc>
                        <w:tc>
                          <w:tcPr>
                            <w:tcW w:w="1440" w:type="dxa"/>
                            <w:tcBorders>
                              <w:top w:val="nil"/>
                              <w:left w:val="nil"/>
                              <w:bottom w:val="nil"/>
                              <w:right w:val="nil"/>
                            </w:tcBorders>
                            <w:shd w:val="clear" w:color="000000" w:fill="D9D9D9"/>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0</w:t>
                            </w:r>
                          </w:p>
                        </w:tc>
                        <w:tc>
                          <w:tcPr>
                            <w:tcW w:w="1440" w:type="dxa"/>
                            <w:tcBorders>
                              <w:top w:val="nil"/>
                              <w:left w:val="nil"/>
                              <w:bottom w:val="nil"/>
                              <w:right w:val="nil"/>
                            </w:tcBorders>
                            <w:shd w:val="clear" w:color="000000" w:fill="D9D9D9"/>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0</w:t>
                            </w:r>
                          </w:p>
                        </w:tc>
                        <w:tc>
                          <w:tcPr>
                            <w:tcW w:w="1440" w:type="dxa"/>
                            <w:tcBorders>
                              <w:top w:val="nil"/>
                              <w:left w:val="nil"/>
                              <w:bottom w:val="nil"/>
                              <w:right w:val="nil"/>
                            </w:tcBorders>
                            <w:shd w:val="clear" w:color="000000" w:fill="D9D9D9"/>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0</w:t>
                            </w:r>
                          </w:p>
                        </w:tc>
                        <w:tc>
                          <w:tcPr>
                            <w:tcW w:w="1440" w:type="dxa"/>
                            <w:tcBorders>
                              <w:top w:val="nil"/>
                              <w:left w:val="nil"/>
                              <w:bottom w:val="nil"/>
                              <w:right w:val="nil"/>
                            </w:tcBorders>
                            <w:shd w:val="clear" w:color="000000" w:fill="D9D9D9"/>
                            <w:noWrap/>
                            <w:vAlign w:val="bottom"/>
                            <w:hideMark/>
                          </w:tcPr>
                          <w:p w:rsidR="00214921" w:rsidRPr="00E023B2" w:rsidRDefault="00214921" w:rsidP="00E023B2">
                            <w:pPr>
                              <w:jc w:val="right"/>
                              <w:rPr>
                                <w:rFonts w:ascii="Calibri" w:eastAsia="Times New Roman" w:hAnsi="Calibri" w:cs="Times New Roman"/>
                                <w:color w:val="000000"/>
                                <w:lang w:eastAsia="en-US"/>
                              </w:rPr>
                            </w:pPr>
                            <w:r w:rsidRPr="00E023B2">
                              <w:rPr>
                                <w:rFonts w:ascii="Calibri" w:eastAsia="Times New Roman" w:hAnsi="Calibri" w:cs="Times New Roman"/>
                                <w:color w:val="000000"/>
                                <w:lang w:eastAsia="en-US"/>
                              </w:rPr>
                              <w:t>9</w:t>
                            </w:r>
                          </w:p>
                        </w:tc>
                      </w:tr>
                    </w:tbl>
                    <w:p w:rsidR="00214921" w:rsidRDefault="00214921" w:rsidP="00214921"/>
                    <w:p w:rsidR="00214921" w:rsidRDefault="00214921" w:rsidP="00214921"/>
                    <w:p w:rsidR="00214921" w:rsidRPr="00F66FD5" w:rsidRDefault="00214921" w:rsidP="00214921">
                      <w:pPr>
                        <w:jc w:val="center"/>
                        <w:rPr>
                          <w:b/>
                          <w:i/>
                        </w:rPr>
                      </w:pPr>
                      <w:r w:rsidRPr="00F66FD5">
                        <w:rPr>
                          <w:b/>
                          <w:i/>
                        </w:rPr>
                        <w:t>Figure 1</w:t>
                      </w:r>
                    </w:p>
                    <w:p w:rsidR="00214921" w:rsidRDefault="00214921" w:rsidP="00214921"/>
                  </w:txbxContent>
                </v:textbox>
                <w10:wrap type="square"/>
              </v:shape>
            </w:pict>
          </mc:Fallback>
        </mc:AlternateContent>
      </w:r>
      <w:r>
        <w:tab/>
        <w:t>Finally we take a look at the satisfaction rating that each test subject gave us after using each device.  The TI-83 calculator scored the highest with an average rating of 9.5 out of 10.  The Google calculator scored an average of 7.58, and the MacBook calculator scored a mere 3.3 overall.  This test clearly showed that the satisfaction rating of the TI-83 was very high and that the MacBook calculator was extremely low.</w:t>
      </w:r>
    </w:p>
    <w:p w:rsidR="00214921" w:rsidRDefault="00214921" w:rsidP="00214921">
      <w:pPr>
        <w:spacing w:line="480" w:lineRule="auto"/>
        <w:ind w:firstLine="720"/>
      </w:pPr>
      <w:r>
        <w:rPr>
          <w:noProof/>
          <w:lang w:eastAsia="en-US"/>
        </w:rPr>
        <mc:AlternateContent>
          <mc:Choice Requires="wps">
            <w:drawing>
              <wp:anchor distT="0" distB="0" distL="114300" distR="114300" simplePos="0" relativeHeight="251661312" behindDoc="0" locked="0" layoutInCell="1" allowOverlap="1" wp14:anchorId="7C286225" wp14:editId="344A20A0">
                <wp:simplePos x="0" y="0"/>
                <wp:positionH relativeFrom="column">
                  <wp:posOffset>-177165</wp:posOffset>
                </wp:positionH>
                <wp:positionV relativeFrom="paragraph">
                  <wp:posOffset>231140</wp:posOffset>
                </wp:positionV>
                <wp:extent cx="5943600" cy="1485900"/>
                <wp:effectExtent l="0" t="0" r="0" b="12700"/>
                <wp:wrapSquare wrapText="bothSides"/>
                <wp:docPr id="6" name="Text Box 6"/>
                <wp:cNvGraphicFramePr/>
                <a:graphic xmlns:a="http://schemas.openxmlformats.org/drawingml/2006/main">
                  <a:graphicData uri="http://schemas.microsoft.com/office/word/2010/wordprocessingShape">
                    <wps:wsp>
                      <wps:cNvSpPr txBox="1"/>
                      <wps:spPr>
                        <a:xfrm>
                          <a:off x="0" y="0"/>
                          <a:ext cx="5943600" cy="1485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8640" w:type="dxa"/>
                              <w:tblInd w:w="93" w:type="dxa"/>
                              <w:tblLook w:val="04A0" w:firstRow="1" w:lastRow="0" w:firstColumn="1" w:lastColumn="0" w:noHBand="0" w:noVBand="1"/>
                            </w:tblPr>
                            <w:tblGrid>
                              <w:gridCol w:w="2160"/>
                              <w:gridCol w:w="2160"/>
                              <w:gridCol w:w="2160"/>
                              <w:gridCol w:w="2160"/>
                            </w:tblGrid>
                            <w:tr w:rsidR="00214921" w:rsidRPr="004275F9" w:rsidTr="004275F9">
                              <w:trPr>
                                <w:trHeight w:val="300"/>
                              </w:trPr>
                              <w:tc>
                                <w:tcPr>
                                  <w:tcW w:w="2160" w:type="dxa"/>
                                  <w:tcBorders>
                                    <w:top w:val="nil"/>
                                    <w:left w:val="nil"/>
                                    <w:bottom w:val="nil"/>
                                    <w:right w:val="nil"/>
                                  </w:tcBorders>
                                  <w:shd w:val="clear" w:color="auto" w:fill="auto"/>
                                  <w:noWrap/>
                                  <w:vAlign w:val="bottom"/>
                                  <w:hideMark/>
                                </w:tcPr>
                                <w:p w:rsidR="00214921" w:rsidRPr="004275F9" w:rsidRDefault="00214921" w:rsidP="004275F9">
                                  <w:pPr>
                                    <w:rPr>
                                      <w:rFonts w:ascii="Calibri" w:eastAsia="Times New Roman" w:hAnsi="Calibri" w:cs="Times New Roman"/>
                                      <w:color w:val="000000"/>
                                      <w:lang w:eastAsia="en-US"/>
                                    </w:rPr>
                                  </w:pPr>
                                </w:p>
                              </w:tc>
                              <w:tc>
                                <w:tcPr>
                                  <w:tcW w:w="2160" w:type="dxa"/>
                                  <w:tcBorders>
                                    <w:top w:val="nil"/>
                                    <w:left w:val="nil"/>
                                    <w:bottom w:val="nil"/>
                                    <w:right w:val="nil"/>
                                  </w:tcBorders>
                                  <w:shd w:val="clear" w:color="auto" w:fill="auto"/>
                                  <w:noWrap/>
                                  <w:vAlign w:val="bottom"/>
                                  <w:hideMark/>
                                </w:tcPr>
                                <w:p w:rsidR="00214921" w:rsidRPr="004275F9" w:rsidRDefault="00214921" w:rsidP="004275F9">
                                  <w:pPr>
                                    <w:rPr>
                                      <w:rFonts w:ascii="Calibri" w:eastAsia="Times New Roman" w:hAnsi="Calibri" w:cs="Times New Roman"/>
                                      <w:color w:val="000000"/>
                                      <w:lang w:eastAsia="en-US"/>
                                    </w:rPr>
                                  </w:pPr>
                                  <w:r w:rsidRPr="004275F9">
                                    <w:rPr>
                                      <w:rFonts w:ascii="Calibri" w:eastAsia="Times New Roman" w:hAnsi="Calibri" w:cs="Times New Roman"/>
                                      <w:color w:val="000000"/>
                                      <w:lang w:eastAsia="en-US"/>
                                    </w:rPr>
                                    <w:t>Average Efficiency</w:t>
                                  </w:r>
                                </w:p>
                              </w:tc>
                              <w:tc>
                                <w:tcPr>
                                  <w:tcW w:w="2160" w:type="dxa"/>
                                  <w:tcBorders>
                                    <w:top w:val="nil"/>
                                    <w:left w:val="nil"/>
                                    <w:bottom w:val="nil"/>
                                    <w:right w:val="nil"/>
                                  </w:tcBorders>
                                  <w:shd w:val="clear" w:color="auto" w:fill="auto"/>
                                  <w:noWrap/>
                                  <w:vAlign w:val="bottom"/>
                                  <w:hideMark/>
                                </w:tcPr>
                                <w:p w:rsidR="00214921" w:rsidRPr="004275F9" w:rsidRDefault="00214921" w:rsidP="004275F9">
                                  <w:pPr>
                                    <w:rPr>
                                      <w:rFonts w:ascii="Calibri" w:eastAsia="Times New Roman" w:hAnsi="Calibri" w:cs="Times New Roman"/>
                                      <w:color w:val="000000"/>
                                      <w:lang w:eastAsia="en-US"/>
                                    </w:rPr>
                                  </w:pPr>
                                  <w:r w:rsidRPr="004275F9">
                                    <w:rPr>
                                      <w:rFonts w:ascii="Calibri" w:eastAsia="Times New Roman" w:hAnsi="Calibri" w:cs="Times New Roman"/>
                                      <w:color w:val="000000"/>
                                      <w:lang w:eastAsia="en-US"/>
                                    </w:rPr>
                                    <w:t>Total Errors</w:t>
                                  </w:r>
                                </w:p>
                              </w:tc>
                              <w:tc>
                                <w:tcPr>
                                  <w:tcW w:w="2160" w:type="dxa"/>
                                  <w:tcBorders>
                                    <w:top w:val="nil"/>
                                    <w:left w:val="nil"/>
                                    <w:bottom w:val="nil"/>
                                    <w:right w:val="nil"/>
                                  </w:tcBorders>
                                  <w:shd w:val="clear" w:color="auto" w:fill="auto"/>
                                  <w:noWrap/>
                                  <w:vAlign w:val="bottom"/>
                                  <w:hideMark/>
                                </w:tcPr>
                                <w:p w:rsidR="00214921" w:rsidRPr="004275F9" w:rsidRDefault="00214921" w:rsidP="004275F9">
                                  <w:pPr>
                                    <w:rPr>
                                      <w:rFonts w:ascii="Calibri" w:eastAsia="Times New Roman" w:hAnsi="Calibri" w:cs="Times New Roman"/>
                                      <w:color w:val="000000"/>
                                      <w:lang w:eastAsia="en-US"/>
                                    </w:rPr>
                                  </w:pPr>
                                  <w:r w:rsidRPr="004275F9">
                                    <w:rPr>
                                      <w:rFonts w:ascii="Calibri" w:eastAsia="Times New Roman" w:hAnsi="Calibri" w:cs="Times New Roman"/>
                                      <w:color w:val="000000"/>
                                      <w:lang w:eastAsia="en-US"/>
                                    </w:rPr>
                                    <w:t>Average Satisfaction</w:t>
                                  </w:r>
                                </w:p>
                              </w:tc>
                            </w:tr>
                            <w:tr w:rsidR="00214921" w:rsidRPr="004275F9" w:rsidTr="004275F9">
                              <w:trPr>
                                <w:trHeight w:val="300"/>
                              </w:trPr>
                              <w:tc>
                                <w:tcPr>
                                  <w:tcW w:w="2160" w:type="dxa"/>
                                  <w:tcBorders>
                                    <w:top w:val="nil"/>
                                    <w:left w:val="nil"/>
                                    <w:bottom w:val="nil"/>
                                    <w:right w:val="nil"/>
                                  </w:tcBorders>
                                  <w:shd w:val="clear" w:color="auto" w:fill="auto"/>
                                  <w:noWrap/>
                                  <w:vAlign w:val="bottom"/>
                                  <w:hideMark/>
                                </w:tcPr>
                                <w:p w:rsidR="00214921" w:rsidRPr="004275F9" w:rsidRDefault="00214921" w:rsidP="004275F9">
                                  <w:pPr>
                                    <w:rPr>
                                      <w:rFonts w:ascii="Calibri" w:eastAsia="Times New Roman" w:hAnsi="Calibri" w:cs="Times New Roman"/>
                                      <w:color w:val="000000"/>
                                      <w:lang w:eastAsia="en-US"/>
                                    </w:rPr>
                                  </w:pPr>
                                  <w:r w:rsidRPr="004275F9">
                                    <w:rPr>
                                      <w:rFonts w:ascii="Calibri" w:eastAsia="Times New Roman" w:hAnsi="Calibri" w:cs="Times New Roman"/>
                                      <w:color w:val="000000"/>
                                      <w:lang w:eastAsia="en-US"/>
                                    </w:rPr>
                                    <w:t>Google</w:t>
                                  </w:r>
                                </w:p>
                              </w:tc>
                              <w:tc>
                                <w:tcPr>
                                  <w:tcW w:w="2160" w:type="dxa"/>
                                  <w:tcBorders>
                                    <w:top w:val="nil"/>
                                    <w:left w:val="nil"/>
                                    <w:bottom w:val="nil"/>
                                    <w:right w:val="nil"/>
                                  </w:tcBorders>
                                  <w:shd w:val="clear" w:color="000000" w:fill="D9D9D9"/>
                                  <w:noWrap/>
                                  <w:vAlign w:val="bottom"/>
                                  <w:hideMark/>
                                </w:tcPr>
                                <w:p w:rsidR="00214921" w:rsidRPr="004275F9" w:rsidRDefault="00214921" w:rsidP="004275F9">
                                  <w:pPr>
                                    <w:jc w:val="right"/>
                                    <w:rPr>
                                      <w:rFonts w:ascii="Calibri" w:eastAsia="Times New Roman" w:hAnsi="Calibri" w:cs="Times New Roman"/>
                                      <w:color w:val="000000"/>
                                      <w:lang w:eastAsia="en-US"/>
                                    </w:rPr>
                                  </w:pPr>
                                  <w:r w:rsidRPr="004275F9">
                                    <w:rPr>
                                      <w:rFonts w:ascii="Calibri" w:eastAsia="Times New Roman" w:hAnsi="Calibri" w:cs="Times New Roman"/>
                                      <w:color w:val="000000"/>
                                      <w:lang w:eastAsia="en-US"/>
                                    </w:rPr>
                                    <w:t>41.89</w:t>
                                  </w:r>
                                </w:p>
                              </w:tc>
                              <w:tc>
                                <w:tcPr>
                                  <w:tcW w:w="2160" w:type="dxa"/>
                                  <w:tcBorders>
                                    <w:top w:val="nil"/>
                                    <w:left w:val="nil"/>
                                    <w:bottom w:val="nil"/>
                                    <w:right w:val="nil"/>
                                  </w:tcBorders>
                                  <w:shd w:val="clear" w:color="000000" w:fill="D9D9D9"/>
                                  <w:noWrap/>
                                  <w:vAlign w:val="bottom"/>
                                  <w:hideMark/>
                                </w:tcPr>
                                <w:p w:rsidR="00214921" w:rsidRPr="004275F9" w:rsidRDefault="00214921" w:rsidP="004275F9">
                                  <w:pPr>
                                    <w:jc w:val="right"/>
                                    <w:rPr>
                                      <w:rFonts w:ascii="Calibri" w:eastAsia="Times New Roman" w:hAnsi="Calibri" w:cs="Times New Roman"/>
                                      <w:color w:val="000000"/>
                                      <w:lang w:eastAsia="en-US"/>
                                    </w:rPr>
                                  </w:pPr>
                                  <w:r w:rsidRPr="004275F9">
                                    <w:rPr>
                                      <w:rFonts w:ascii="Calibri" w:eastAsia="Times New Roman" w:hAnsi="Calibri" w:cs="Times New Roman"/>
                                      <w:color w:val="000000"/>
                                      <w:lang w:eastAsia="en-US"/>
                                    </w:rPr>
                                    <w:t>2</w:t>
                                  </w:r>
                                </w:p>
                              </w:tc>
                              <w:tc>
                                <w:tcPr>
                                  <w:tcW w:w="2160" w:type="dxa"/>
                                  <w:tcBorders>
                                    <w:top w:val="nil"/>
                                    <w:left w:val="nil"/>
                                    <w:bottom w:val="nil"/>
                                    <w:right w:val="nil"/>
                                  </w:tcBorders>
                                  <w:shd w:val="clear" w:color="000000" w:fill="D9D9D9"/>
                                  <w:noWrap/>
                                  <w:vAlign w:val="bottom"/>
                                  <w:hideMark/>
                                </w:tcPr>
                                <w:p w:rsidR="00214921" w:rsidRPr="004275F9" w:rsidRDefault="00214921" w:rsidP="004275F9">
                                  <w:pPr>
                                    <w:jc w:val="right"/>
                                    <w:rPr>
                                      <w:rFonts w:ascii="Calibri" w:eastAsia="Times New Roman" w:hAnsi="Calibri" w:cs="Times New Roman"/>
                                      <w:color w:val="000000"/>
                                      <w:lang w:eastAsia="en-US"/>
                                    </w:rPr>
                                  </w:pPr>
                                  <w:r w:rsidRPr="004275F9">
                                    <w:rPr>
                                      <w:rFonts w:ascii="Calibri" w:eastAsia="Times New Roman" w:hAnsi="Calibri" w:cs="Times New Roman"/>
                                      <w:color w:val="000000"/>
                                      <w:lang w:eastAsia="en-US"/>
                                    </w:rPr>
                                    <w:t>7.58</w:t>
                                  </w:r>
                                </w:p>
                              </w:tc>
                            </w:tr>
                            <w:tr w:rsidR="00214921" w:rsidRPr="004275F9" w:rsidTr="004275F9">
                              <w:trPr>
                                <w:trHeight w:val="300"/>
                              </w:trPr>
                              <w:tc>
                                <w:tcPr>
                                  <w:tcW w:w="2160" w:type="dxa"/>
                                  <w:tcBorders>
                                    <w:top w:val="nil"/>
                                    <w:left w:val="nil"/>
                                    <w:bottom w:val="nil"/>
                                    <w:right w:val="nil"/>
                                  </w:tcBorders>
                                  <w:shd w:val="clear" w:color="auto" w:fill="auto"/>
                                  <w:noWrap/>
                                  <w:vAlign w:val="bottom"/>
                                  <w:hideMark/>
                                </w:tcPr>
                                <w:p w:rsidR="00214921" w:rsidRPr="004275F9" w:rsidRDefault="00214921" w:rsidP="004275F9">
                                  <w:pPr>
                                    <w:rPr>
                                      <w:rFonts w:ascii="Calibri" w:eastAsia="Times New Roman" w:hAnsi="Calibri" w:cs="Times New Roman"/>
                                      <w:color w:val="000000"/>
                                      <w:lang w:eastAsia="en-US"/>
                                    </w:rPr>
                                  </w:pPr>
                                  <w:r w:rsidRPr="004275F9">
                                    <w:rPr>
                                      <w:rFonts w:ascii="Calibri" w:eastAsia="Times New Roman" w:hAnsi="Calibri" w:cs="Times New Roman"/>
                                      <w:color w:val="000000"/>
                                      <w:lang w:eastAsia="en-US"/>
                                    </w:rPr>
                                    <w:t>MacBook</w:t>
                                  </w:r>
                                </w:p>
                              </w:tc>
                              <w:tc>
                                <w:tcPr>
                                  <w:tcW w:w="2160" w:type="dxa"/>
                                  <w:tcBorders>
                                    <w:top w:val="nil"/>
                                    <w:left w:val="nil"/>
                                    <w:bottom w:val="nil"/>
                                    <w:right w:val="nil"/>
                                  </w:tcBorders>
                                  <w:shd w:val="clear" w:color="000000" w:fill="D9D9D9"/>
                                  <w:noWrap/>
                                  <w:vAlign w:val="bottom"/>
                                  <w:hideMark/>
                                </w:tcPr>
                                <w:p w:rsidR="00214921" w:rsidRPr="004275F9" w:rsidRDefault="00214921" w:rsidP="004275F9">
                                  <w:pPr>
                                    <w:jc w:val="right"/>
                                    <w:rPr>
                                      <w:rFonts w:ascii="Calibri" w:eastAsia="Times New Roman" w:hAnsi="Calibri" w:cs="Times New Roman"/>
                                      <w:color w:val="000000"/>
                                      <w:lang w:eastAsia="en-US"/>
                                    </w:rPr>
                                  </w:pPr>
                                  <w:r w:rsidRPr="004275F9">
                                    <w:rPr>
                                      <w:rFonts w:ascii="Calibri" w:eastAsia="Times New Roman" w:hAnsi="Calibri" w:cs="Times New Roman"/>
                                      <w:color w:val="000000"/>
                                      <w:lang w:eastAsia="en-US"/>
                                    </w:rPr>
                                    <w:t>49.94</w:t>
                                  </w:r>
                                </w:p>
                              </w:tc>
                              <w:tc>
                                <w:tcPr>
                                  <w:tcW w:w="2160" w:type="dxa"/>
                                  <w:tcBorders>
                                    <w:top w:val="nil"/>
                                    <w:left w:val="nil"/>
                                    <w:bottom w:val="nil"/>
                                    <w:right w:val="nil"/>
                                  </w:tcBorders>
                                  <w:shd w:val="clear" w:color="000000" w:fill="D9D9D9"/>
                                  <w:noWrap/>
                                  <w:vAlign w:val="bottom"/>
                                  <w:hideMark/>
                                </w:tcPr>
                                <w:p w:rsidR="00214921" w:rsidRPr="004275F9" w:rsidRDefault="00214921" w:rsidP="004275F9">
                                  <w:pPr>
                                    <w:jc w:val="right"/>
                                    <w:rPr>
                                      <w:rFonts w:ascii="Calibri" w:eastAsia="Times New Roman" w:hAnsi="Calibri" w:cs="Times New Roman"/>
                                      <w:color w:val="000000"/>
                                      <w:lang w:eastAsia="en-US"/>
                                    </w:rPr>
                                  </w:pPr>
                                  <w:r w:rsidRPr="004275F9">
                                    <w:rPr>
                                      <w:rFonts w:ascii="Calibri" w:eastAsia="Times New Roman" w:hAnsi="Calibri" w:cs="Times New Roman"/>
                                      <w:color w:val="000000"/>
                                      <w:lang w:eastAsia="en-US"/>
                                    </w:rPr>
                                    <w:t>19</w:t>
                                  </w:r>
                                </w:p>
                              </w:tc>
                              <w:tc>
                                <w:tcPr>
                                  <w:tcW w:w="2160" w:type="dxa"/>
                                  <w:tcBorders>
                                    <w:top w:val="nil"/>
                                    <w:left w:val="nil"/>
                                    <w:bottom w:val="nil"/>
                                    <w:right w:val="nil"/>
                                  </w:tcBorders>
                                  <w:shd w:val="clear" w:color="000000" w:fill="D9D9D9"/>
                                  <w:noWrap/>
                                  <w:vAlign w:val="bottom"/>
                                  <w:hideMark/>
                                </w:tcPr>
                                <w:p w:rsidR="00214921" w:rsidRPr="004275F9" w:rsidRDefault="00214921" w:rsidP="004275F9">
                                  <w:pPr>
                                    <w:jc w:val="right"/>
                                    <w:rPr>
                                      <w:rFonts w:ascii="Calibri" w:eastAsia="Times New Roman" w:hAnsi="Calibri" w:cs="Times New Roman"/>
                                      <w:color w:val="000000"/>
                                      <w:lang w:eastAsia="en-US"/>
                                    </w:rPr>
                                  </w:pPr>
                                  <w:r w:rsidRPr="004275F9">
                                    <w:rPr>
                                      <w:rFonts w:ascii="Calibri" w:eastAsia="Times New Roman" w:hAnsi="Calibri" w:cs="Times New Roman"/>
                                      <w:color w:val="000000"/>
                                      <w:lang w:eastAsia="en-US"/>
                                    </w:rPr>
                                    <w:t>3.3</w:t>
                                  </w:r>
                                </w:p>
                              </w:tc>
                            </w:tr>
                            <w:tr w:rsidR="00214921" w:rsidRPr="004275F9" w:rsidTr="004275F9">
                              <w:trPr>
                                <w:trHeight w:val="300"/>
                              </w:trPr>
                              <w:tc>
                                <w:tcPr>
                                  <w:tcW w:w="2160" w:type="dxa"/>
                                  <w:tcBorders>
                                    <w:top w:val="nil"/>
                                    <w:left w:val="nil"/>
                                    <w:bottom w:val="nil"/>
                                    <w:right w:val="nil"/>
                                  </w:tcBorders>
                                  <w:shd w:val="clear" w:color="auto" w:fill="auto"/>
                                  <w:noWrap/>
                                  <w:vAlign w:val="bottom"/>
                                  <w:hideMark/>
                                </w:tcPr>
                                <w:p w:rsidR="00214921" w:rsidRPr="004275F9" w:rsidRDefault="00214921" w:rsidP="004275F9">
                                  <w:pPr>
                                    <w:rPr>
                                      <w:rFonts w:ascii="Calibri" w:eastAsia="Times New Roman" w:hAnsi="Calibri" w:cs="Times New Roman"/>
                                      <w:color w:val="000000"/>
                                      <w:lang w:eastAsia="en-US"/>
                                    </w:rPr>
                                  </w:pPr>
                                  <w:r w:rsidRPr="004275F9">
                                    <w:rPr>
                                      <w:rFonts w:ascii="Calibri" w:eastAsia="Times New Roman" w:hAnsi="Calibri" w:cs="Times New Roman"/>
                                      <w:color w:val="000000"/>
                                      <w:lang w:eastAsia="en-US"/>
                                    </w:rPr>
                                    <w:t>Ti Graphing</w:t>
                                  </w:r>
                                </w:p>
                              </w:tc>
                              <w:tc>
                                <w:tcPr>
                                  <w:tcW w:w="2160" w:type="dxa"/>
                                  <w:tcBorders>
                                    <w:top w:val="nil"/>
                                    <w:left w:val="nil"/>
                                    <w:bottom w:val="nil"/>
                                    <w:right w:val="nil"/>
                                  </w:tcBorders>
                                  <w:shd w:val="clear" w:color="000000" w:fill="D9D9D9"/>
                                  <w:noWrap/>
                                  <w:vAlign w:val="bottom"/>
                                  <w:hideMark/>
                                </w:tcPr>
                                <w:p w:rsidR="00214921" w:rsidRPr="004275F9" w:rsidRDefault="00214921" w:rsidP="004275F9">
                                  <w:pPr>
                                    <w:jc w:val="right"/>
                                    <w:rPr>
                                      <w:rFonts w:ascii="Calibri" w:eastAsia="Times New Roman" w:hAnsi="Calibri" w:cs="Times New Roman"/>
                                      <w:color w:val="000000"/>
                                      <w:lang w:eastAsia="en-US"/>
                                    </w:rPr>
                                  </w:pPr>
                                  <w:r w:rsidRPr="004275F9">
                                    <w:rPr>
                                      <w:rFonts w:ascii="Calibri" w:eastAsia="Times New Roman" w:hAnsi="Calibri" w:cs="Times New Roman"/>
                                      <w:color w:val="000000"/>
                                      <w:lang w:eastAsia="en-US"/>
                                    </w:rPr>
                                    <w:t>16.33</w:t>
                                  </w:r>
                                </w:p>
                              </w:tc>
                              <w:tc>
                                <w:tcPr>
                                  <w:tcW w:w="2160" w:type="dxa"/>
                                  <w:tcBorders>
                                    <w:top w:val="nil"/>
                                    <w:left w:val="nil"/>
                                    <w:bottom w:val="nil"/>
                                    <w:right w:val="nil"/>
                                  </w:tcBorders>
                                  <w:shd w:val="clear" w:color="000000" w:fill="D9D9D9"/>
                                  <w:noWrap/>
                                  <w:vAlign w:val="bottom"/>
                                  <w:hideMark/>
                                </w:tcPr>
                                <w:p w:rsidR="00214921" w:rsidRPr="004275F9" w:rsidRDefault="00214921" w:rsidP="004275F9">
                                  <w:pPr>
                                    <w:jc w:val="right"/>
                                    <w:rPr>
                                      <w:rFonts w:ascii="Calibri" w:eastAsia="Times New Roman" w:hAnsi="Calibri" w:cs="Times New Roman"/>
                                      <w:color w:val="000000"/>
                                      <w:lang w:eastAsia="en-US"/>
                                    </w:rPr>
                                  </w:pPr>
                                  <w:r w:rsidRPr="004275F9">
                                    <w:rPr>
                                      <w:rFonts w:ascii="Calibri" w:eastAsia="Times New Roman" w:hAnsi="Calibri" w:cs="Times New Roman"/>
                                      <w:color w:val="000000"/>
                                      <w:lang w:eastAsia="en-US"/>
                                    </w:rPr>
                                    <w:t>1</w:t>
                                  </w:r>
                                </w:p>
                              </w:tc>
                              <w:tc>
                                <w:tcPr>
                                  <w:tcW w:w="2160" w:type="dxa"/>
                                  <w:tcBorders>
                                    <w:top w:val="nil"/>
                                    <w:left w:val="nil"/>
                                    <w:bottom w:val="nil"/>
                                    <w:right w:val="nil"/>
                                  </w:tcBorders>
                                  <w:shd w:val="clear" w:color="000000" w:fill="D9D9D9"/>
                                  <w:noWrap/>
                                  <w:vAlign w:val="bottom"/>
                                  <w:hideMark/>
                                </w:tcPr>
                                <w:p w:rsidR="00214921" w:rsidRPr="004275F9" w:rsidRDefault="00214921" w:rsidP="004275F9">
                                  <w:pPr>
                                    <w:jc w:val="right"/>
                                    <w:rPr>
                                      <w:rFonts w:ascii="Calibri" w:eastAsia="Times New Roman" w:hAnsi="Calibri" w:cs="Times New Roman"/>
                                      <w:color w:val="000000"/>
                                      <w:lang w:eastAsia="en-US"/>
                                    </w:rPr>
                                  </w:pPr>
                                  <w:r w:rsidRPr="004275F9">
                                    <w:rPr>
                                      <w:rFonts w:ascii="Calibri" w:eastAsia="Times New Roman" w:hAnsi="Calibri" w:cs="Times New Roman"/>
                                      <w:color w:val="000000"/>
                                      <w:lang w:eastAsia="en-US"/>
                                    </w:rPr>
                                    <w:t>9.5</w:t>
                                  </w:r>
                                </w:p>
                              </w:tc>
                            </w:tr>
                          </w:tbl>
                          <w:p w:rsidR="00214921" w:rsidRDefault="00214921" w:rsidP="00214921"/>
                          <w:p w:rsidR="00214921" w:rsidRPr="00F66FD5" w:rsidRDefault="00214921" w:rsidP="00214921">
                            <w:pPr>
                              <w:jc w:val="center"/>
                              <w:rPr>
                                <w:b/>
                                <w:i/>
                              </w:rPr>
                            </w:pPr>
                            <w:r w:rsidRPr="00F66FD5">
                              <w:rPr>
                                <w:b/>
                                <w:i/>
                              </w:rPr>
                              <w:t>Figure 2</w:t>
                            </w:r>
                          </w:p>
                          <w:p w:rsidR="00214921" w:rsidRDefault="00214921" w:rsidP="0021492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28" type="#_x0000_t202" style="position:absolute;left:0;text-align:left;margin-left:-13.9pt;margin-top:18.2pt;width:468pt;height:11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" filled="f" stroked="f">
                <v:textbox>
                  <w:txbxContent>
                    <w:tbl>
                      <w:tblPr>
                        <w:tblW w:w="8640" w:type="dxa"/>
                        <w:tblInd w:w="93" w:type="dxa"/>
                        <w:tblLook w:val="04A0" w:firstRow="1" w:lastRow="0" w:firstColumn="1" w:lastColumn="0" w:noHBand="0" w:noVBand="1"/>
                      </w:tblPr>
                      <w:tblGrid>
                        <w:gridCol w:w="2160"/>
                        <w:gridCol w:w="2160"/>
                        <w:gridCol w:w="2160"/>
                        <w:gridCol w:w="2160"/>
                      </w:tblGrid>
                      <w:tr w:rsidR="00214921" w:rsidRPr="004275F9" w:rsidTr="004275F9">
                        <w:trPr>
                          <w:trHeight w:val="300"/>
                        </w:trPr>
                        <w:tc>
                          <w:tcPr>
                            <w:tcW w:w="2160" w:type="dxa"/>
                            <w:tcBorders>
                              <w:top w:val="nil"/>
                              <w:left w:val="nil"/>
                              <w:bottom w:val="nil"/>
                              <w:right w:val="nil"/>
                            </w:tcBorders>
                            <w:shd w:val="clear" w:color="auto" w:fill="auto"/>
                            <w:noWrap/>
                            <w:vAlign w:val="bottom"/>
                            <w:hideMark/>
                          </w:tcPr>
                          <w:p w:rsidR="00214921" w:rsidRPr="004275F9" w:rsidRDefault="00214921" w:rsidP="004275F9">
                            <w:pPr>
                              <w:rPr>
                                <w:rFonts w:ascii="Calibri" w:eastAsia="Times New Roman" w:hAnsi="Calibri" w:cs="Times New Roman"/>
                                <w:color w:val="000000"/>
                                <w:lang w:eastAsia="en-US"/>
                              </w:rPr>
                            </w:pPr>
                          </w:p>
                        </w:tc>
                        <w:tc>
                          <w:tcPr>
                            <w:tcW w:w="2160" w:type="dxa"/>
                            <w:tcBorders>
                              <w:top w:val="nil"/>
                              <w:left w:val="nil"/>
                              <w:bottom w:val="nil"/>
                              <w:right w:val="nil"/>
                            </w:tcBorders>
                            <w:shd w:val="clear" w:color="auto" w:fill="auto"/>
                            <w:noWrap/>
                            <w:vAlign w:val="bottom"/>
                            <w:hideMark/>
                          </w:tcPr>
                          <w:p w:rsidR="00214921" w:rsidRPr="004275F9" w:rsidRDefault="00214921" w:rsidP="004275F9">
                            <w:pPr>
                              <w:rPr>
                                <w:rFonts w:ascii="Calibri" w:eastAsia="Times New Roman" w:hAnsi="Calibri" w:cs="Times New Roman"/>
                                <w:color w:val="000000"/>
                                <w:lang w:eastAsia="en-US"/>
                              </w:rPr>
                            </w:pPr>
                            <w:r w:rsidRPr="004275F9">
                              <w:rPr>
                                <w:rFonts w:ascii="Calibri" w:eastAsia="Times New Roman" w:hAnsi="Calibri" w:cs="Times New Roman"/>
                                <w:color w:val="000000"/>
                                <w:lang w:eastAsia="en-US"/>
                              </w:rPr>
                              <w:t>Average Efficiency</w:t>
                            </w:r>
                          </w:p>
                        </w:tc>
                        <w:tc>
                          <w:tcPr>
                            <w:tcW w:w="2160" w:type="dxa"/>
                            <w:tcBorders>
                              <w:top w:val="nil"/>
                              <w:left w:val="nil"/>
                              <w:bottom w:val="nil"/>
                              <w:right w:val="nil"/>
                            </w:tcBorders>
                            <w:shd w:val="clear" w:color="auto" w:fill="auto"/>
                            <w:noWrap/>
                            <w:vAlign w:val="bottom"/>
                            <w:hideMark/>
                          </w:tcPr>
                          <w:p w:rsidR="00214921" w:rsidRPr="004275F9" w:rsidRDefault="00214921" w:rsidP="004275F9">
                            <w:pPr>
                              <w:rPr>
                                <w:rFonts w:ascii="Calibri" w:eastAsia="Times New Roman" w:hAnsi="Calibri" w:cs="Times New Roman"/>
                                <w:color w:val="000000"/>
                                <w:lang w:eastAsia="en-US"/>
                              </w:rPr>
                            </w:pPr>
                            <w:r w:rsidRPr="004275F9">
                              <w:rPr>
                                <w:rFonts w:ascii="Calibri" w:eastAsia="Times New Roman" w:hAnsi="Calibri" w:cs="Times New Roman"/>
                                <w:color w:val="000000"/>
                                <w:lang w:eastAsia="en-US"/>
                              </w:rPr>
                              <w:t>Total Errors</w:t>
                            </w:r>
                          </w:p>
                        </w:tc>
                        <w:tc>
                          <w:tcPr>
                            <w:tcW w:w="2160" w:type="dxa"/>
                            <w:tcBorders>
                              <w:top w:val="nil"/>
                              <w:left w:val="nil"/>
                              <w:bottom w:val="nil"/>
                              <w:right w:val="nil"/>
                            </w:tcBorders>
                            <w:shd w:val="clear" w:color="auto" w:fill="auto"/>
                            <w:noWrap/>
                            <w:vAlign w:val="bottom"/>
                            <w:hideMark/>
                          </w:tcPr>
                          <w:p w:rsidR="00214921" w:rsidRPr="004275F9" w:rsidRDefault="00214921" w:rsidP="004275F9">
                            <w:pPr>
                              <w:rPr>
                                <w:rFonts w:ascii="Calibri" w:eastAsia="Times New Roman" w:hAnsi="Calibri" w:cs="Times New Roman"/>
                                <w:color w:val="000000"/>
                                <w:lang w:eastAsia="en-US"/>
                              </w:rPr>
                            </w:pPr>
                            <w:r w:rsidRPr="004275F9">
                              <w:rPr>
                                <w:rFonts w:ascii="Calibri" w:eastAsia="Times New Roman" w:hAnsi="Calibri" w:cs="Times New Roman"/>
                                <w:color w:val="000000"/>
                                <w:lang w:eastAsia="en-US"/>
                              </w:rPr>
                              <w:t>Average Satisfaction</w:t>
                            </w:r>
                          </w:p>
                        </w:tc>
                      </w:tr>
                      <w:tr w:rsidR="00214921" w:rsidRPr="004275F9" w:rsidTr="004275F9">
                        <w:trPr>
                          <w:trHeight w:val="300"/>
                        </w:trPr>
                        <w:tc>
                          <w:tcPr>
                            <w:tcW w:w="2160" w:type="dxa"/>
                            <w:tcBorders>
                              <w:top w:val="nil"/>
                              <w:left w:val="nil"/>
                              <w:bottom w:val="nil"/>
                              <w:right w:val="nil"/>
                            </w:tcBorders>
                            <w:shd w:val="clear" w:color="auto" w:fill="auto"/>
                            <w:noWrap/>
                            <w:vAlign w:val="bottom"/>
                            <w:hideMark/>
                          </w:tcPr>
                          <w:p w:rsidR="00214921" w:rsidRPr="004275F9" w:rsidRDefault="00214921" w:rsidP="004275F9">
                            <w:pPr>
                              <w:rPr>
                                <w:rFonts w:ascii="Calibri" w:eastAsia="Times New Roman" w:hAnsi="Calibri" w:cs="Times New Roman"/>
                                <w:color w:val="000000"/>
                                <w:lang w:eastAsia="en-US"/>
                              </w:rPr>
                            </w:pPr>
                            <w:r w:rsidRPr="004275F9">
                              <w:rPr>
                                <w:rFonts w:ascii="Calibri" w:eastAsia="Times New Roman" w:hAnsi="Calibri" w:cs="Times New Roman"/>
                                <w:color w:val="000000"/>
                                <w:lang w:eastAsia="en-US"/>
                              </w:rPr>
                              <w:t>Google</w:t>
                            </w:r>
                          </w:p>
                        </w:tc>
                        <w:tc>
                          <w:tcPr>
                            <w:tcW w:w="2160" w:type="dxa"/>
                            <w:tcBorders>
                              <w:top w:val="nil"/>
                              <w:left w:val="nil"/>
                              <w:bottom w:val="nil"/>
                              <w:right w:val="nil"/>
                            </w:tcBorders>
                            <w:shd w:val="clear" w:color="000000" w:fill="D9D9D9"/>
                            <w:noWrap/>
                            <w:vAlign w:val="bottom"/>
                            <w:hideMark/>
                          </w:tcPr>
                          <w:p w:rsidR="00214921" w:rsidRPr="004275F9" w:rsidRDefault="00214921" w:rsidP="004275F9">
                            <w:pPr>
                              <w:jc w:val="right"/>
                              <w:rPr>
                                <w:rFonts w:ascii="Calibri" w:eastAsia="Times New Roman" w:hAnsi="Calibri" w:cs="Times New Roman"/>
                                <w:color w:val="000000"/>
                                <w:lang w:eastAsia="en-US"/>
                              </w:rPr>
                            </w:pPr>
                            <w:r w:rsidRPr="004275F9">
                              <w:rPr>
                                <w:rFonts w:ascii="Calibri" w:eastAsia="Times New Roman" w:hAnsi="Calibri" w:cs="Times New Roman"/>
                                <w:color w:val="000000"/>
                                <w:lang w:eastAsia="en-US"/>
                              </w:rPr>
                              <w:t>41.89</w:t>
                            </w:r>
                          </w:p>
                        </w:tc>
                        <w:tc>
                          <w:tcPr>
                            <w:tcW w:w="2160" w:type="dxa"/>
                            <w:tcBorders>
                              <w:top w:val="nil"/>
                              <w:left w:val="nil"/>
                              <w:bottom w:val="nil"/>
                              <w:right w:val="nil"/>
                            </w:tcBorders>
                            <w:shd w:val="clear" w:color="000000" w:fill="D9D9D9"/>
                            <w:noWrap/>
                            <w:vAlign w:val="bottom"/>
                            <w:hideMark/>
                          </w:tcPr>
                          <w:p w:rsidR="00214921" w:rsidRPr="004275F9" w:rsidRDefault="00214921" w:rsidP="004275F9">
                            <w:pPr>
                              <w:jc w:val="right"/>
                              <w:rPr>
                                <w:rFonts w:ascii="Calibri" w:eastAsia="Times New Roman" w:hAnsi="Calibri" w:cs="Times New Roman"/>
                                <w:color w:val="000000"/>
                                <w:lang w:eastAsia="en-US"/>
                              </w:rPr>
                            </w:pPr>
                            <w:r w:rsidRPr="004275F9">
                              <w:rPr>
                                <w:rFonts w:ascii="Calibri" w:eastAsia="Times New Roman" w:hAnsi="Calibri" w:cs="Times New Roman"/>
                                <w:color w:val="000000"/>
                                <w:lang w:eastAsia="en-US"/>
                              </w:rPr>
                              <w:t>2</w:t>
                            </w:r>
                          </w:p>
                        </w:tc>
                        <w:tc>
                          <w:tcPr>
                            <w:tcW w:w="2160" w:type="dxa"/>
                            <w:tcBorders>
                              <w:top w:val="nil"/>
                              <w:left w:val="nil"/>
                              <w:bottom w:val="nil"/>
                              <w:right w:val="nil"/>
                            </w:tcBorders>
                            <w:shd w:val="clear" w:color="000000" w:fill="D9D9D9"/>
                            <w:noWrap/>
                            <w:vAlign w:val="bottom"/>
                            <w:hideMark/>
                          </w:tcPr>
                          <w:p w:rsidR="00214921" w:rsidRPr="004275F9" w:rsidRDefault="00214921" w:rsidP="004275F9">
                            <w:pPr>
                              <w:jc w:val="right"/>
                              <w:rPr>
                                <w:rFonts w:ascii="Calibri" w:eastAsia="Times New Roman" w:hAnsi="Calibri" w:cs="Times New Roman"/>
                                <w:color w:val="000000"/>
                                <w:lang w:eastAsia="en-US"/>
                              </w:rPr>
                            </w:pPr>
                            <w:r w:rsidRPr="004275F9">
                              <w:rPr>
                                <w:rFonts w:ascii="Calibri" w:eastAsia="Times New Roman" w:hAnsi="Calibri" w:cs="Times New Roman"/>
                                <w:color w:val="000000"/>
                                <w:lang w:eastAsia="en-US"/>
                              </w:rPr>
                              <w:t>7.58</w:t>
                            </w:r>
                          </w:p>
                        </w:tc>
                      </w:tr>
                      <w:tr w:rsidR="00214921" w:rsidRPr="004275F9" w:rsidTr="004275F9">
                        <w:trPr>
                          <w:trHeight w:val="300"/>
                        </w:trPr>
                        <w:tc>
                          <w:tcPr>
                            <w:tcW w:w="2160" w:type="dxa"/>
                            <w:tcBorders>
                              <w:top w:val="nil"/>
                              <w:left w:val="nil"/>
                              <w:bottom w:val="nil"/>
                              <w:right w:val="nil"/>
                            </w:tcBorders>
                            <w:shd w:val="clear" w:color="auto" w:fill="auto"/>
                            <w:noWrap/>
                            <w:vAlign w:val="bottom"/>
                            <w:hideMark/>
                          </w:tcPr>
                          <w:p w:rsidR="00214921" w:rsidRPr="004275F9" w:rsidRDefault="00214921" w:rsidP="004275F9">
                            <w:pPr>
                              <w:rPr>
                                <w:rFonts w:ascii="Calibri" w:eastAsia="Times New Roman" w:hAnsi="Calibri" w:cs="Times New Roman"/>
                                <w:color w:val="000000"/>
                                <w:lang w:eastAsia="en-US"/>
                              </w:rPr>
                            </w:pPr>
                            <w:r w:rsidRPr="004275F9">
                              <w:rPr>
                                <w:rFonts w:ascii="Calibri" w:eastAsia="Times New Roman" w:hAnsi="Calibri" w:cs="Times New Roman"/>
                                <w:color w:val="000000"/>
                                <w:lang w:eastAsia="en-US"/>
                              </w:rPr>
                              <w:t>MacBook</w:t>
                            </w:r>
                          </w:p>
                        </w:tc>
                        <w:tc>
                          <w:tcPr>
                            <w:tcW w:w="2160" w:type="dxa"/>
                            <w:tcBorders>
                              <w:top w:val="nil"/>
                              <w:left w:val="nil"/>
                              <w:bottom w:val="nil"/>
                              <w:right w:val="nil"/>
                            </w:tcBorders>
                            <w:shd w:val="clear" w:color="000000" w:fill="D9D9D9"/>
                            <w:noWrap/>
                            <w:vAlign w:val="bottom"/>
                            <w:hideMark/>
                          </w:tcPr>
                          <w:p w:rsidR="00214921" w:rsidRPr="004275F9" w:rsidRDefault="00214921" w:rsidP="004275F9">
                            <w:pPr>
                              <w:jc w:val="right"/>
                              <w:rPr>
                                <w:rFonts w:ascii="Calibri" w:eastAsia="Times New Roman" w:hAnsi="Calibri" w:cs="Times New Roman"/>
                                <w:color w:val="000000"/>
                                <w:lang w:eastAsia="en-US"/>
                              </w:rPr>
                            </w:pPr>
                            <w:r w:rsidRPr="004275F9">
                              <w:rPr>
                                <w:rFonts w:ascii="Calibri" w:eastAsia="Times New Roman" w:hAnsi="Calibri" w:cs="Times New Roman"/>
                                <w:color w:val="000000"/>
                                <w:lang w:eastAsia="en-US"/>
                              </w:rPr>
                              <w:t>49.94</w:t>
                            </w:r>
                          </w:p>
                        </w:tc>
                        <w:tc>
                          <w:tcPr>
                            <w:tcW w:w="2160" w:type="dxa"/>
                            <w:tcBorders>
                              <w:top w:val="nil"/>
                              <w:left w:val="nil"/>
                              <w:bottom w:val="nil"/>
                              <w:right w:val="nil"/>
                            </w:tcBorders>
                            <w:shd w:val="clear" w:color="000000" w:fill="D9D9D9"/>
                            <w:noWrap/>
                            <w:vAlign w:val="bottom"/>
                            <w:hideMark/>
                          </w:tcPr>
                          <w:p w:rsidR="00214921" w:rsidRPr="004275F9" w:rsidRDefault="00214921" w:rsidP="004275F9">
                            <w:pPr>
                              <w:jc w:val="right"/>
                              <w:rPr>
                                <w:rFonts w:ascii="Calibri" w:eastAsia="Times New Roman" w:hAnsi="Calibri" w:cs="Times New Roman"/>
                                <w:color w:val="000000"/>
                                <w:lang w:eastAsia="en-US"/>
                              </w:rPr>
                            </w:pPr>
                            <w:r w:rsidRPr="004275F9">
                              <w:rPr>
                                <w:rFonts w:ascii="Calibri" w:eastAsia="Times New Roman" w:hAnsi="Calibri" w:cs="Times New Roman"/>
                                <w:color w:val="000000"/>
                                <w:lang w:eastAsia="en-US"/>
                              </w:rPr>
                              <w:t>19</w:t>
                            </w:r>
                          </w:p>
                        </w:tc>
                        <w:tc>
                          <w:tcPr>
                            <w:tcW w:w="2160" w:type="dxa"/>
                            <w:tcBorders>
                              <w:top w:val="nil"/>
                              <w:left w:val="nil"/>
                              <w:bottom w:val="nil"/>
                              <w:right w:val="nil"/>
                            </w:tcBorders>
                            <w:shd w:val="clear" w:color="000000" w:fill="D9D9D9"/>
                            <w:noWrap/>
                            <w:vAlign w:val="bottom"/>
                            <w:hideMark/>
                          </w:tcPr>
                          <w:p w:rsidR="00214921" w:rsidRPr="004275F9" w:rsidRDefault="00214921" w:rsidP="004275F9">
                            <w:pPr>
                              <w:jc w:val="right"/>
                              <w:rPr>
                                <w:rFonts w:ascii="Calibri" w:eastAsia="Times New Roman" w:hAnsi="Calibri" w:cs="Times New Roman"/>
                                <w:color w:val="000000"/>
                                <w:lang w:eastAsia="en-US"/>
                              </w:rPr>
                            </w:pPr>
                            <w:r w:rsidRPr="004275F9">
                              <w:rPr>
                                <w:rFonts w:ascii="Calibri" w:eastAsia="Times New Roman" w:hAnsi="Calibri" w:cs="Times New Roman"/>
                                <w:color w:val="000000"/>
                                <w:lang w:eastAsia="en-US"/>
                              </w:rPr>
                              <w:t>3.3</w:t>
                            </w:r>
                          </w:p>
                        </w:tc>
                      </w:tr>
                      <w:tr w:rsidR="00214921" w:rsidRPr="004275F9" w:rsidTr="004275F9">
                        <w:trPr>
                          <w:trHeight w:val="300"/>
                        </w:trPr>
                        <w:tc>
                          <w:tcPr>
                            <w:tcW w:w="2160" w:type="dxa"/>
                            <w:tcBorders>
                              <w:top w:val="nil"/>
                              <w:left w:val="nil"/>
                              <w:bottom w:val="nil"/>
                              <w:right w:val="nil"/>
                            </w:tcBorders>
                            <w:shd w:val="clear" w:color="auto" w:fill="auto"/>
                            <w:noWrap/>
                            <w:vAlign w:val="bottom"/>
                            <w:hideMark/>
                          </w:tcPr>
                          <w:p w:rsidR="00214921" w:rsidRPr="004275F9" w:rsidRDefault="00214921" w:rsidP="004275F9">
                            <w:pPr>
                              <w:rPr>
                                <w:rFonts w:ascii="Calibri" w:eastAsia="Times New Roman" w:hAnsi="Calibri" w:cs="Times New Roman"/>
                                <w:color w:val="000000"/>
                                <w:lang w:eastAsia="en-US"/>
                              </w:rPr>
                            </w:pPr>
                            <w:r w:rsidRPr="004275F9">
                              <w:rPr>
                                <w:rFonts w:ascii="Calibri" w:eastAsia="Times New Roman" w:hAnsi="Calibri" w:cs="Times New Roman"/>
                                <w:color w:val="000000"/>
                                <w:lang w:eastAsia="en-US"/>
                              </w:rPr>
                              <w:t>Ti Graphing</w:t>
                            </w:r>
                          </w:p>
                        </w:tc>
                        <w:tc>
                          <w:tcPr>
                            <w:tcW w:w="2160" w:type="dxa"/>
                            <w:tcBorders>
                              <w:top w:val="nil"/>
                              <w:left w:val="nil"/>
                              <w:bottom w:val="nil"/>
                              <w:right w:val="nil"/>
                            </w:tcBorders>
                            <w:shd w:val="clear" w:color="000000" w:fill="D9D9D9"/>
                            <w:noWrap/>
                            <w:vAlign w:val="bottom"/>
                            <w:hideMark/>
                          </w:tcPr>
                          <w:p w:rsidR="00214921" w:rsidRPr="004275F9" w:rsidRDefault="00214921" w:rsidP="004275F9">
                            <w:pPr>
                              <w:jc w:val="right"/>
                              <w:rPr>
                                <w:rFonts w:ascii="Calibri" w:eastAsia="Times New Roman" w:hAnsi="Calibri" w:cs="Times New Roman"/>
                                <w:color w:val="000000"/>
                                <w:lang w:eastAsia="en-US"/>
                              </w:rPr>
                            </w:pPr>
                            <w:r w:rsidRPr="004275F9">
                              <w:rPr>
                                <w:rFonts w:ascii="Calibri" w:eastAsia="Times New Roman" w:hAnsi="Calibri" w:cs="Times New Roman"/>
                                <w:color w:val="000000"/>
                                <w:lang w:eastAsia="en-US"/>
                              </w:rPr>
                              <w:t>16.33</w:t>
                            </w:r>
                          </w:p>
                        </w:tc>
                        <w:tc>
                          <w:tcPr>
                            <w:tcW w:w="2160" w:type="dxa"/>
                            <w:tcBorders>
                              <w:top w:val="nil"/>
                              <w:left w:val="nil"/>
                              <w:bottom w:val="nil"/>
                              <w:right w:val="nil"/>
                            </w:tcBorders>
                            <w:shd w:val="clear" w:color="000000" w:fill="D9D9D9"/>
                            <w:noWrap/>
                            <w:vAlign w:val="bottom"/>
                            <w:hideMark/>
                          </w:tcPr>
                          <w:p w:rsidR="00214921" w:rsidRPr="004275F9" w:rsidRDefault="00214921" w:rsidP="004275F9">
                            <w:pPr>
                              <w:jc w:val="right"/>
                              <w:rPr>
                                <w:rFonts w:ascii="Calibri" w:eastAsia="Times New Roman" w:hAnsi="Calibri" w:cs="Times New Roman"/>
                                <w:color w:val="000000"/>
                                <w:lang w:eastAsia="en-US"/>
                              </w:rPr>
                            </w:pPr>
                            <w:r w:rsidRPr="004275F9">
                              <w:rPr>
                                <w:rFonts w:ascii="Calibri" w:eastAsia="Times New Roman" w:hAnsi="Calibri" w:cs="Times New Roman"/>
                                <w:color w:val="000000"/>
                                <w:lang w:eastAsia="en-US"/>
                              </w:rPr>
                              <w:t>1</w:t>
                            </w:r>
                          </w:p>
                        </w:tc>
                        <w:tc>
                          <w:tcPr>
                            <w:tcW w:w="2160" w:type="dxa"/>
                            <w:tcBorders>
                              <w:top w:val="nil"/>
                              <w:left w:val="nil"/>
                              <w:bottom w:val="nil"/>
                              <w:right w:val="nil"/>
                            </w:tcBorders>
                            <w:shd w:val="clear" w:color="000000" w:fill="D9D9D9"/>
                            <w:noWrap/>
                            <w:vAlign w:val="bottom"/>
                            <w:hideMark/>
                          </w:tcPr>
                          <w:p w:rsidR="00214921" w:rsidRPr="004275F9" w:rsidRDefault="00214921" w:rsidP="004275F9">
                            <w:pPr>
                              <w:jc w:val="right"/>
                              <w:rPr>
                                <w:rFonts w:ascii="Calibri" w:eastAsia="Times New Roman" w:hAnsi="Calibri" w:cs="Times New Roman"/>
                                <w:color w:val="000000"/>
                                <w:lang w:eastAsia="en-US"/>
                              </w:rPr>
                            </w:pPr>
                            <w:r w:rsidRPr="004275F9">
                              <w:rPr>
                                <w:rFonts w:ascii="Calibri" w:eastAsia="Times New Roman" w:hAnsi="Calibri" w:cs="Times New Roman"/>
                                <w:color w:val="000000"/>
                                <w:lang w:eastAsia="en-US"/>
                              </w:rPr>
                              <w:t>9.5</w:t>
                            </w:r>
                          </w:p>
                        </w:tc>
                      </w:tr>
                    </w:tbl>
                    <w:p w:rsidR="00214921" w:rsidRDefault="00214921" w:rsidP="00214921"/>
                    <w:p w:rsidR="00214921" w:rsidRPr="00F66FD5" w:rsidRDefault="00214921" w:rsidP="00214921">
                      <w:pPr>
                        <w:jc w:val="center"/>
                        <w:rPr>
                          <w:b/>
                          <w:i/>
                        </w:rPr>
                      </w:pPr>
                      <w:r w:rsidRPr="00F66FD5">
                        <w:rPr>
                          <w:b/>
                          <w:i/>
                        </w:rPr>
                        <w:t>Figure 2</w:t>
                      </w:r>
                    </w:p>
                    <w:p w:rsidR="00214921" w:rsidRDefault="00214921" w:rsidP="00214921"/>
                  </w:txbxContent>
                </v:textbox>
                <w10:wrap type="square"/>
              </v:shape>
            </w:pict>
          </mc:Fallback>
        </mc:AlternateContent>
      </w:r>
    </w:p>
    <w:p w:rsidR="00214921" w:rsidRDefault="00214921" w:rsidP="00214921">
      <w:pPr>
        <w:spacing w:line="480" w:lineRule="auto"/>
        <w:ind w:firstLine="720"/>
      </w:pPr>
      <w:r>
        <w:t xml:space="preserve">Taking all of the results into consideration the MacBook calculator was designed the worst of the three.  The TI-83 has the best design to it, and the Google calculator is somewhere in the middle.  Every usability metric that we tested supported these conclusions.  There are many possible reasons as to why these devices performed the way that they did, and why they all seemed to perform the same way for each user.  First of all, the TI-83 calculator is very common amongst college students, and therefore many people that we tested have had extensive use with the device.  The combination of the TI-83s </w:t>
      </w:r>
      <w:commentRangeStart w:id="2"/>
      <w:r>
        <w:t xml:space="preserve">memorability </w:t>
      </w:r>
      <w:commentRangeEnd w:id="2"/>
      <w:r>
        <w:rPr>
          <w:rStyle w:val="CommentReference"/>
        </w:rPr>
        <w:commentReference w:id="2"/>
      </w:r>
      <w:r>
        <w:t xml:space="preserve">and the user’s familiarity with the device most likely had an influence on the results.  Most of the test subjects were either not aware of the existence of the built in MacBook calculator or rarely use it.  Most of them have used Google before but not extensively.  These match up with our results, implying that </w:t>
      </w:r>
      <w:commentRangeStart w:id="3"/>
      <w:r>
        <w:t>familiarity with and memorability of a certain device can have drastic influences over how efficient a device can be to a particular user</w:t>
      </w:r>
      <w:commentRangeEnd w:id="3"/>
      <w:r>
        <w:rPr>
          <w:rStyle w:val="CommentReference"/>
        </w:rPr>
        <w:commentReference w:id="3"/>
      </w:r>
      <w:r>
        <w:t>.</w:t>
      </w:r>
    </w:p>
    <w:p w:rsidR="00214921" w:rsidRDefault="00214921" w:rsidP="00214921">
      <w:pPr>
        <w:spacing w:line="480" w:lineRule="auto"/>
        <w:ind w:firstLine="720"/>
      </w:pPr>
      <w:r>
        <w:t xml:space="preserve">Another aspect of each device that may have affected its performance was the means of entering the data into the device.  Both the Google and MacBook calculators were controlled by a mouse and keyboard, whereas the TI-83 was controlled by the users fingers.  Fitt’s Law (figure 3) applies directly to this distinction.  The shorter distance between the user and the object, the easier it is to interact with the interface.  When using the two calculators on the computer the user had to drag the mouse around the screen to hit each button that they needed.  When using the TI-83 the user’s fingers had to move a considerably smaller distance to hit each button.  Because of this, the time it took to perform each task was decreased.  </w:t>
      </w:r>
      <w:commentRangeStart w:id="4"/>
      <w:r>
        <w:t>This may have contributed to the high efficiency scores that the TI-83 scored (over twice as fast as the other two devices).</w:t>
      </w:r>
      <w:commentRangeEnd w:id="4"/>
      <w:r>
        <w:rPr>
          <w:rStyle w:val="CommentReference"/>
        </w:rPr>
        <w:commentReference w:id="4"/>
      </w:r>
    </w:p>
    <w:p w:rsidR="00214921" w:rsidRDefault="00214921" w:rsidP="00214921">
      <w:pPr>
        <w:spacing w:line="480" w:lineRule="auto"/>
      </w:pPr>
      <w:r>
        <w:rPr>
          <w:noProof/>
          <w:lang w:eastAsia="en-US"/>
        </w:rPr>
        <mc:AlternateContent>
          <mc:Choice Requires="wps">
            <w:drawing>
              <wp:anchor distT="0" distB="0" distL="114300" distR="114300" simplePos="0" relativeHeight="251662336" behindDoc="0" locked="0" layoutInCell="1" allowOverlap="1" wp14:anchorId="4961F89B" wp14:editId="4E8B37B0">
                <wp:simplePos x="0" y="0"/>
                <wp:positionH relativeFrom="column">
                  <wp:posOffset>965835</wp:posOffset>
                </wp:positionH>
                <wp:positionV relativeFrom="paragraph">
                  <wp:posOffset>244475</wp:posOffset>
                </wp:positionV>
                <wp:extent cx="4229100" cy="2057400"/>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4229100" cy="2057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214921" w:rsidRPr="00DD3F27" w:rsidRDefault="00214921" w:rsidP="00214921">
                            <w:pPr>
                              <w:rPr>
                                <w:rFonts w:ascii="Times" w:eastAsia="Times New Roman" w:hAnsi="Times" w:cs="Times New Roman"/>
                                <w:sz w:val="20"/>
                                <w:szCs w:val="20"/>
                                <w:lang w:eastAsia="en-US"/>
                              </w:rPr>
                            </w:pPr>
                          </w:p>
                          <w:p w:rsidR="00214921" w:rsidRDefault="00214921" w:rsidP="00214921">
                            <w:r>
                              <w:rPr>
                                <w:rFonts w:ascii="Times" w:eastAsia="Times New Roman" w:hAnsi="Times" w:cs="Times New Roman"/>
                                <w:noProof/>
                                <w:sz w:val="20"/>
                                <w:szCs w:val="20"/>
                                <w:lang w:eastAsia="en-US"/>
                              </w:rPr>
                              <w:drawing>
                                <wp:inline distT="0" distB="0" distL="0" distR="0" wp14:anchorId="60CE3C58" wp14:editId="62EDE817">
                                  <wp:extent cx="3566459" cy="866140"/>
                                  <wp:effectExtent l="0" t="0" r="0" b="0"/>
                                  <wp:docPr id="8" name="Picture 3" descr=" = a + b \log_2 \Bigg(1+\frac{2D}{W}\Bi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 a + b \log_2 \Bigg(1+\frac{2D}{W}\Big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66459" cy="86614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7" o:spid="_x0000_s1029" type="#_x0000_t202" style="position:absolute;margin-left:76.05pt;margin-top:19.25pt;width:333pt;height:162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" filled="f" stroked="f">
                <v:textbox>
                  <w:txbxContent>
                    <w:p w:rsidR="00214921" w:rsidRPr="00DD3F27" w:rsidRDefault="00214921" w:rsidP="00214921">
                      <w:pPr>
                        <w:rPr>
                          <w:rFonts w:ascii="Times" w:eastAsia="Times New Roman" w:hAnsi="Times" w:cs="Times New Roman"/>
                          <w:sz w:val="20"/>
                          <w:szCs w:val="20"/>
                          <w:lang w:eastAsia="en-US"/>
                        </w:rPr>
                      </w:pPr>
                    </w:p>
                    <w:p w:rsidR="00214921" w:rsidRDefault="00214921" w:rsidP="00214921">
                      <w:r>
                        <w:rPr>
                          <w:rFonts w:ascii="Times" w:eastAsia="Times New Roman" w:hAnsi="Times" w:cs="Times New Roman"/>
                          <w:noProof/>
                          <w:sz w:val="20"/>
                          <w:szCs w:val="20"/>
                          <w:lang w:eastAsia="en-US"/>
                        </w:rPr>
                        <w:drawing>
                          <wp:inline distT="0" distB="0" distL="0" distR="0" wp14:anchorId="60CE3C58" wp14:editId="62EDE817">
                            <wp:extent cx="3566459" cy="866140"/>
                            <wp:effectExtent l="0" t="0" r="0" b="0"/>
                            <wp:docPr id="8" name="Picture 3" descr=" = a + b \log_2 \Bigg(1+\frac{2D}{W}\Bi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 a + b \log_2 \Bigg(1+\frac{2D}{W}\Big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66459" cy="866140"/>
                                    </a:xfrm>
                                    <a:prstGeom prst="rect">
                                      <a:avLst/>
                                    </a:prstGeom>
                                    <a:noFill/>
                                    <a:ln>
                                      <a:noFill/>
                                    </a:ln>
                                  </pic:spPr>
                                </pic:pic>
                              </a:graphicData>
                            </a:graphic>
                          </wp:inline>
                        </w:drawing>
                      </w:r>
                    </w:p>
                  </w:txbxContent>
                </v:textbox>
                <w10:wrap type="square"/>
              </v:shape>
            </w:pict>
          </mc:Fallback>
        </mc:AlternateContent>
      </w:r>
    </w:p>
    <w:p w:rsidR="00214921" w:rsidRDefault="00214921" w:rsidP="00214921">
      <w:pPr>
        <w:spacing w:line="480" w:lineRule="auto"/>
      </w:pPr>
    </w:p>
    <w:p w:rsidR="00214921" w:rsidRDefault="00214921" w:rsidP="00214921">
      <w:pPr>
        <w:spacing w:line="480" w:lineRule="auto"/>
      </w:pPr>
    </w:p>
    <w:p w:rsidR="00214921" w:rsidRDefault="00214921" w:rsidP="00214921">
      <w:pPr>
        <w:spacing w:line="480" w:lineRule="auto"/>
      </w:pPr>
      <w:r>
        <w:rPr>
          <w:noProof/>
          <w:lang w:eastAsia="en-US"/>
        </w:rPr>
        <mc:AlternateContent>
          <mc:Choice Requires="wps">
            <w:drawing>
              <wp:anchor distT="0" distB="0" distL="114300" distR="114300" simplePos="0" relativeHeight="251663360" behindDoc="0" locked="0" layoutInCell="1" allowOverlap="1" wp14:anchorId="2D82CFBF" wp14:editId="0E688CC2">
                <wp:simplePos x="0" y="0"/>
                <wp:positionH relativeFrom="column">
                  <wp:posOffset>-1091565</wp:posOffset>
                </wp:positionH>
                <wp:positionV relativeFrom="paragraph">
                  <wp:posOffset>315595</wp:posOffset>
                </wp:positionV>
                <wp:extent cx="7835265" cy="571500"/>
                <wp:effectExtent l="0" t="0" r="0" b="12700"/>
                <wp:wrapSquare wrapText="bothSides"/>
                <wp:docPr id="9" name="Text Box 9"/>
                <wp:cNvGraphicFramePr/>
                <a:graphic xmlns:a="http://schemas.openxmlformats.org/drawingml/2006/main">
                  <a:graphicData uri="http://schemas.microsoft.com/office/word/2010/wordprocessingShape">
                    <wps:wsp>
                      <wps:cNvSpPr txBox="1"/>
                      <wps:spPr>
                        <a:xfrm>
                          <a:off x="0" y="0"/>
                          <a:ext cx="7835265"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214921" w:rsidRPr="00F66FD5" w:rsidRDefault="00214921" w:rsidP="00214921">
                            <w:pPr>
                              <w:jc w:val="center"/>
                              <w:rPr>
                                <w:b/>
                                <w:i/>
                              </w:rPr>
                            </w:pPr>
                            <w:r w:rsidRPr="00F66FD5">
                              <w:rPr>
                                <w:b/>
                                <w:i/>
                              </w:rPr>
                              <w:t>Figure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9" o:spid="_x0000_s1030" type="#_x0000_t202" style="position:absolute;margin-left:-85.9pt;margin-top:24.85pt;width:616.95pt;height:4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" filled="f" stroked="f">
                <v:textbox>
                  <w:txbxContent>
                    <w:p w:rsidR="00214921" w:rsidRPr="00F66FD5" w:rsidRDefault="00214921" w:rsidP="00214921">
                      <w:pPr>
                        <w:jc w:val="center"/>
                        <w:rPr>
                          <w:b/>
                          <w:i/>
                        </w:rPr>
                      </w:pPr>
                      <w:r w:rsidRPr="00F66FD5">
                        <w:rPr>
                          <w:b/>
                          <w:i/>
                        </w:rPr>
                        <w:t>Figure 3</w:t>
                      </w:r>
                    </w:p>
                  </w:txbxContent>
                </v:textbox>
                <w10:wrap type="square"/>
              </v:shape>
            </w:pict>
          </mc:Fallback>
        </mc:AlternateContent>
      </w:r>
      <w:r>
        <w:tab/>
      </w:r>
    </w:p>
    <w:p w:rsidR="00214921" w:rsidRDefault="00214921" w:rsidP="00214921">
      <w:pPr>
        <w:spacing w:line="480" w:lineRule="auto"/>
        <w:ind w:firstLine="720"/>
      </w:pPr>
      <w:r>
        <w:t xml:space="preserve">Another aspect that majorly affected how well the user’s performed the tasks was the way that the calculators were designed to function.  Both the TI-83 and the Google calculators functioned like a standard calculator.  For the trigonometric problems the MacBook calculator, however, performed differently.  For example when entering the first trigonometric problem into either the TI-83 or Google, the commands were “Sin”, “45”, “Enter/Shift”.  On the MacBook calculator however the commands had to be “45”, “Sin”.  Because of this, when the trigonometric problems came up, every user except for one experienced errors.  Once the users learned that this was how this specific calculator was designed to function, they could easily correct themselves and reenter the data correctly, however this lost them time and gave them errors at first.  </w:t>
      </w:r>
      <w:commentRangeStart w:id="5"/>
      <w:r>
        <w:t>If we had studied learnability in this experiment instead and had allowed the users to come back again and retake the test, the results may have been much different in all the metrics.</w:t>
      </w:r>
      <w:commentRangeEnd w:id="5"/>
      <w:r>
        <w:rPr>
          <w:rStyle w:val="CommentReference"/>
        </w:rPr>
        <w:commentReference w:id="5"/>
      </w:r>
    </w:p>
    <w:p w:rsidR="00214921" w:rsidRDefault="00214921" w:rsidP="00214921">
      <w:pPr>
        <w:spacing w:line="480" w:lineRule="auto"/>
        <w:ind w:firstLine="720"/>
        <w:rPr>
          <w:noProof/>
          <w:lang w:eastAsia="en-US"/>
        </w:rPr>
      </w:pPr>
      <w:r>
        <w:rPr>
          <w:noProof/>
          <w:lang w:eastAsia="en-US"/>
        </w:rPr>
        <mc:AlternateContent>
          <mc:Choice Requires="wps">
            <w:drawing>
              <wp:anchor distT="0" distB="0" distL="114300" distR="114300" simplePos="0" relativeHeight="251664384" behindDoc="0" locked="0" layoutInCell="1" allowOverlap="1" wp14:anchorId="3CF101D0" wp14:editId="04DF6554">
                <wp:simplePos x="0" y="0"/>
                <wp:positionH relativeFrom="column">
                  <wp:posOffset>280035</wp:posOffset>
                </wp:positionH>
                <wp:positionV relativeFrom="paragraph">
                  <wp:posOffset>2816860</wp:posOffset>
                </wp:positionV>
                <wp:extent cx="5136515" cy="3647440"/>
                <wp:effectExtent l="0" t="0" r="0" b="10160"/>
                <wp:wrapSquare wrapText="bothSides"/>
                <wp:docPr id="28" name="Text Box 28"/>
                <wp:cNvGraphicFramePr/>
                <a:graphic xmlns:a="http://schemas.openxmlformats.org/drawingml/2006/main">
                  <a:graphicData uri="http://schemas.microsoft.com/office/word/2010/wordprocessingShape">
                    <wps:wsp>
                      <wps:cNvSpPr txBox="1"/>
                      <wps:spPr>
                        <a:xfrm>
                          <a:off x="0" y="0"/>
                          <a:ext cx="5136515" cy="364744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214921" w:rsidRDefault="00214921" w:rsidP="00214921">
                            <w:r>
                              <w:rPr>
                                <w:noProof/>
                                <w:lang w:eastAsia="en-US"/>
                              </w:rPr>
                              <w:drawing>
                                <wp:inline distT="0" distB="0" distL="0" distR="0" wp14:anchorId="2635921F" wp14:editId="70336BBA">
                                  <wp:extent cx="4953000" cy="3543300"/>
                                  <wp:effectExtent l="0" t="0" r="0" b="12700"/>
                                  <wp:docPr id="29" name="Picture 29" descr="Macintosh HD:Users:andrewsullivan1:Desktop:Screen Shot 2013-09-25 at 2.47.2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acintosh HD:Users:andrewsullivan1:Desktop:Screen Shot 2013-09-25 at 2.47.27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53000" cy="3543300"/>
                                          </a:xfrm>
                                          <a:prstGeom prst="rect">
                                            <a:avLst/>
                                          </a:prstGeom>
                                          <a:noFill/>
                                          <a:ln>
                                            <a:noFill/>
                                          </a:ln>
                                        </pic:spPr>
                                      </pic:pic>
                                    </a:graphicData>
                                  </a:graphic>
                                </wp:inline>
                              </w:drawing>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28" o:spid="_x0000_s1031" type="#_x0000_t202" style="position:absolute;left:0;text-align:left;margin-left:22.05pt;margin-top:221.8pt;width:404.45pt;height:287.2pt;z-index:2516643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" filled="f" stroked="f">
                <v:textbox style="mso-fit-shape-to-text:t">
                  <w:txbxContent>
                    <w:p w:rsidR="00214921" w:rsidRDefault="00214921" w:rsidP="00214921">
                      <w:r>
                        <w:rPr>
                          <w:noProof/>
                          <w:lang w:eastAsia="en-US"/>
                        </w:rPr>
                        <w:drawing>
                          <wp:inline distT="0" distB="0" distL="0" distR="0" wp14:anchorId="2635921F" wp14:editId="70336BBA">
                            <wp:extent cx="4953000" cy="3543300"/>
                            <wp:effectExtent l="0" t="0" r="0" b="12700"/>
                            <wp:docPr id="29" name="Picture 29" descr="Macintosh HD:Users:andrewsullivan1:Desktop:Screen Shot 2013-09-25 at 2.47.2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acintosh HD:Users:andrewsullivan1:Desktop:Screen Shot 2013-09-25 at 2.47.27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53000" cy="3543300"/>
                                    </a:xfrm>
                                    <a:prstGeom prst="rect">
                                      <a:avLst/>
                                    </a:prstGeom>
                                    <a:noFill/>
                                    <a:ln>
                                      <a:noFill/>
                                    </a:ln>
                                  </pic:spPr>
                                </pic:pic>
                              </a:graphicData>
                            </a:graphic>
                          </wp:inline>
                        </w:drawing>
                      </w:r>
                    </w:p>
                  </w:txbxContent>
                </v:textbox>
                <w10:wrap type="square"/>
              </v:shape>
            </w:pict>
          </mc:Fallback>
        </mc:AlternateContent>
      </w:r>
      <w:r>
        <w:t>Another aspect that may have contributed to the poorer performance of the MacBook calculator was the style of how the problem is displayed.  On the TI-83, for example, after pressing enter, the work you did before is still displayed above it, which can make it much easier to keep track of where you are in a longer problem such as the last set of problems.  On the MacBook calculator, however, after you press enter once, the work from that problem is replaced by the answer.  Another example of this is shown in the figures below.</w:t>
      </w:r>
      <w:r w:rsidRPr="003B1B1D">
        <w:rPr>
          <w:noProof/>
          <w:lang w:eastAsia="en-US"/>
        </w:rPr>
        <w:t xml:space="preserve"> </w:t>
      </w:r>
    </w:p>
    <w:p w:rsidR="00214921" w:rsidRDefault="00214921" w:rsidP="00214921">
      <w:pPr>
        <w:spacing w:line="480" w:lineRule="auto"/>
        <w:ind w:firstLine="720"/>
        <w:rPr>
          <w:noProof/>
          <w:lang w:eastAsia="en-US"/>
        </w:rPr>
      </w:pPr>
      <w:r>
        <w:rPr>
          <w:noProof/>
          <w:lang w:eastAsia="en-US"/>
        </w:rPr>
        <mc:AlternateContent>
          <mc:Choice Requires="wps">
            <w:drawing>
              <wp:anchor distT="0" distB="0" distL="114300" distR="114300" simplePos="0" relativeHeight="251665408" behindDoc="0" locked="0" layoutInCell="1" allowOverlap="1" wp14:anchorId="7D03E3B5" wp14:editId="19439A55">
                <wp:simplePos x="0" y="0"/>
                <wp:positionH relativeFrom="column">
                  <wp:posOffset>622935</wp:posOffset>
                </wp:positionH>
                <wp:positionV relativeFrom="paragraph">
                  <wp:posOffset>4201795</wp:posOffset>
                </wp:positionV>
                <wp:extent cx="4343400" cy="571500"/>
                <wp:effectExtent l="0" t="0" r="0" b="12700"/>
                <wp:wrapSquare wrapText="bothSides"/>
                <wp:docPr id="30" name="Text Box 30"/>
                <wp:cNvGraphicFramePr/>
                <a:graphic xmlns:a="http://schemas.openxmlformats.org/drawingml/2006/main">
                  <a:graphicData uri="http://schemas.microsoft.com/office/word/2010/wordprocessingShape">
                    <wps:wsp>
                      <wps:cNvSpPr txBox="1"/>
                      <wps:spPr>
                        <a:xfrm>
                          <a:off x="0" y="0"/>
                          <a:ext cx="43434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214921" w:rsidRDefault="00214921" w:rsidP="00214921">
                            <w:pPr>
                              <w:jc w:val="center"/>
                              <w:rPr>
                                <w:b/>
                                <w:i/>
                              </w:rPr>
                            </w:pPr>
                            <w:r w:rsidRPr="00F66FD5">
                              <w:rPr>
                                <w:b/>
                                <w:i/>
                              </w:rPr>
                              <w:t xml:space="preserve">Figure 4: </w:t>
                            </w:r>
                          </w:p>
                          <w:p w:rsidR="00214921" w:rsidRPr="00F66FD5" w:rsidRDefault="00214921" w:rsidP="00214921">
                            <w:pPr>
                              <w:jc w:val="center"/>
                              <w:rPr>
                                <w:b/>
                                <w:i/>
                              </w:rPr>
                            </w:pPr>
                            <w:r w:rsidRPr="00F66FD5">
                              <w:rPr>
                                <w:b/>
                                <w:i/>
                              </w:rPr>
                              <w:t>5 + 3 = 8</w:t>
                            </w:r>
                            <w:r>
                              <w:rPr>
                                <w:b/>
                                <w:i/>
                              </w:rPr>
                              <w:t xml:space="preserve"> on MacBook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0" o:spid="_x0000_s1032" type="#_x0000_t202" style="position:absolute;left:0;text-align:left;margin-left:49.05pt;margin-top:330.85pt;width:342pt;height:4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" filled="f" stroked="f">
                <v:textbox>
                  <w:txbxContent>
                    <w:p w:rsidR="00214921" w:rsidRDefault="00214921" w:rsidP="00214921">
                      <w:pPr>
                        <w:jc w:val="center"/>
                        <w:rPr>
                          <w:b/>
                          <w:i/>
                        </w:rPr>
                      </w:pPr>
                      <w:r w:rsidRPr="00F66FD5">
                        <w:rPr>
                          <w:b/>
                          <w:i/>
                        </w:rPr>
                        <w:t xml:space="preserve">Figure 4: </w:t>
                      </w:r>
                    </w:p>
                    <w:p w:rsidR="00214921" w:rsidRPr="00F66FD5" w:rsidRDefault="00214921" w:rsidP="00214921">
                      <w:pPr>
                        <w:jc w:val="center"/>
                        <w:rPr>
                          <w:b/>
                          <w:i/>
                        </w:rPr>
                      </w:pPr>
                      <w:r w:rsidRPr="00F66FD5">
                        <w:rPr>
                          <w:b/>
                          <w:i/>
                        </w:rPr>
                        <w:t>5 + 3 = 8</w:t>
                      </w:r>
                      <w:r>
                        <w:rPr>
                          <w:b/>
                          <w:i/>
                        </w:rPr>
                        <w:t xml:space="preserve"> on MacBook</w:t>
                      </w:r>
                    </w:p>
                  </w:txbxContent>
                </v:textbox>
                <w10:wrap type="square"/>
              </v:shape>
            </w:pict>
          </mc:Fallback>
        </mc:AlternateContent>
      </w:r>
    </w:p>
    <w:p w:rsidR="00214921" w:rsidRDefault="00214921" w:rsidP="00214921">
      <w:pPr>
        <w:spacing w:line="480" w:lineRule="auto"/>
        <w:ind w:firstLine="720"/>
        <w:rPr>
          <w:noProof/>
          <w:lang w:eastAsia="en-US"/>
        </w:rPr>
      </w:pPr>
      <w:r>
        <w:rPr>
          <w:noProof/>
          <w:lang w:eastAsia="en-US"/>
        </w:rPr>
        <mc:AlternateContent>
          <mc:Choice Requires="wps">
            <w:drawing>
              <wp:anchor distT="0" distB="0" distL="114300" distR="114300" simplePos="0" relativeHeight="251666432" behindDoc="0" locked="0" layoutInCell="1" allowOverlap="1" wp14:anchorId="5A029D32" wp14:editId="31556FFD">
                <wp:simplePos x="0" y="0"/>
                <wp:positionH relativeFrom="column">
                  <wp:posOffset>394335</wp:posOffset>
                </wp:positionH>
                <wp:positionV relativeFrom="paragraph">
                  <wp:posOffset>1145540</wp:posOffset>
                </wp:positionV>
                <wp:extent cx="5029200" cy="3886200"/>
                <wp:effectExtent l="0" t="0" r="0" b="0"/>
                <wp:wrapSquare wrapText="bothSides"/>
                <wp:docPr id="31" name="Text Box 31"/>
                <wp:cNvGraphicFramePr/>
                <a:graphic xmlns:a="http://schemas.openxmlformats.org/drawingml/2006/main">
                  <a:graphicData uri="http://schemas.microsoft.com/office/word/2010/wordprocessingShape">
                    <wps:wsp>
                      <wps:cNvSpPr txBox="1"/>
                      <wps:spPr>
                        <a:xfrm>
                          <a:off x="0" y="0"/>
                          <a:ext cx="5029200" cy="3886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214921" w:rsidRDefault="00214921" w:rsidP="00214921">
                            <w:r>
                              <w:rPr>
                                <w:noProof/>
                                <w:lang w:eastAsia="en-US"/>
                              </w:rPr>
                              <w:drawing>
                                <wp:inline distT="0" distB="0" distL="0" distR="0" wp14:anchorId="4D169E01" wp14:editId="77B870FD">
                                  <wp:extent cx="4447381" cy="3385820"/>
                                  <wp:effectExtent l="0" t="0" r="0" b="0"/>
                                  <wp:docPr id="32" name="Picture 32" descr="Macintosh HD:Users:andrewsullivan1:Desktop:Screen Shot 2013-09-26 at 2.02.4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acintosh HD:Users:andrewsullivan1:Desktop:Screen Shot 2013-09-26 at 2.02.45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47750" cy="338610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 o:spid="_x0000_s1033" type="#_x0000_t202" style="position:absolute;left:0;text-align:left;margin-left:31.05pt;margin-top:90.2pt;width:396pt;height:30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" filled="f" stroked="f">
                <v:textbox>
                  <w:txbxContent>
                    <w:p w:rsidR="00214921" w:rsidRDefault="00214921" w:rsidP="00214921">
                      <w:r>
                        <w:rPr>
                          <w:noProof/>
                          <w:lang w:eastAsia="en-US"/>
                        </w:rPr>
                        <w:drawing>
                          <wp:inline distT="0" distB="0" distL="0" distR="0" wp14:anchorId="4D169E01" wp14:editId="77B870FD">
                            <wp:extent cx="4447381" cy="3385820"/>
                            <wp:effectExtent l="0" t="0" r="0" b="0"/>
                            <wp:docPr id="32" name="Picture 32" descr="Macintosh HD:Users:andrewsullivan1:Desktop:Screen Shot 2013-09-26 at 2.02.4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acintosh HD:Users:andrewsullivan1:Desktop:Screen Shot 2013-09-26 at 2.02.45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47750" cy="3386101"/>
                                    </a:xfrm>
                                    <a:prstGeom prst="rect">
                                      <a:avLst/>
                                    </a:prstGeom>
                                    <a:noFill/>
                                    <a:ln>
                                      <a:noFill/>
                                    </a:ln>
                                  </pic:spPr>
                                </pic:pic>
                              </a:graphicData>
                            </a:graphic>
                          </wp:inline>
                        </w:drawing>
                      </w:r>
                    </w:p>
                  </w:txbxContent>
                </v:textbox>
                <w10:wrap type="square"/>
              </v:shape>
            </w:pict>
          </mc:Fallback>
        </mc:AlternateContent>
      </w:r>
      <w:r>
        <w:rPr>
          <w:noProof/>
          <w:lang w:eastAsia="en-US"/>
        </w:rPr>
        <w:t xml:space="preserve">Now compare this system to how the Google calculator functions.  Figure 5 shows how the entire problem remains on the screen, even after pressing enter.  </w:t>
      </w:r>
      <w:commentRangeStart w:id="6"/>
      <w:r>
        <w:rPr>
          <w:noProof/>
          <w:lang w:eastAsia="en-US"/>
        </w:rPr>
        <w:t>In figure 6, you can see how this is very helpful for longer problems.</w:t>
      </w:r>
      <w:commentRangeEnd w:id="6"/>
      <w:r>
        <w:rPr>
          <w:rStyle w:val="CommentReference"/>
        </w:rPr>
        <w:commentReference w:id="6"/>
      </w:r>
    </w:p>
    <w:p w:rsidR="00214921" w:rsidRDefault="00214921" w:rsidP="00214921">
      <w:pPr>
        <w:spacing w:line="480" w:lineRule="auto"/>
        <w:ind w:firstLine="720"/>
        <w:rPr>
          <w:noProof/>
          <w:lang w:eastAsia="en-US"/>
        </w:rPr>
      </w:pPr>
    </w:p>
    <w:p w:rsidR="00214921" w:rsidRDefault="00214921" w:rsidP="00214921">
      <w:pPr>
        <w:spacing w:line="480" w:lineRule="auto"/>
        <w:ind w:firstLine="720"/>
        <w:rPr>
          <w:noProof/>
          <w:lang w:eastAsia="en-US"/>
        </w:rPr>
      </w:pPr>
    </w:p>
    <w:p w:rsidR="00214921" w:rsidRDefault="00214921" w:rsidP="00214921">
      <w:pPr>
        <w:spacing w:line="480" w:lineRule="auto"/>
        <w:ind w:firstLine="720"/>
        <w:rPr>
          <w:noProof/>
          <w:lang w:eastAsia="en-US"/>
        </w:rPr>
      </w:pPr>
    </w:p>
    <w:p w:rsidR="00214921" w:rsidRDefault="00214921" w:rsidP="00214921">
      <w:pPr>
        <w:spacing w:line="480" w:lineRule="auto"/>
        <w:ind w:firstLine="720"/>
        <w:rPr>
          <w:noProof/>
          <w:lang w:eastAsia="en-US"/>
        </w:rPr>
      </w:pPr>
    </w:p>
    <w:p w:rsidR="00214921" w:rsidRDefault="00214921" w:rsidP="00214921">
      <w:pPr>
        <w:spacing w:line="480" w:lineRule="auto"/>
        <w:ind w:firstLine="720"/>
        <w:rPr>
          <w:noProof/>
          <w:lang w:eastAsia="en-US"/>
        </w:rPr>
      </w:pPr>
    </w:p>
    <w:p w:rsidR="00214921" w:rsidRDefault="00214921" w:rsidP="00214921">
      <w:pPr>
        <w:spacing w:line="480" w:lineRule="auto"/>
        <w:ind w:firstLine="720"/>
        <w:rPr>
          <w:noProof/>
          <w:lang w:eastAsia="en-US"/>
        </w:rPr>
      </w:pPr>
    </w:p>
    <w:p w:rsidR="00214921" w:rsidRDefault="00214921" w:rsidP="00214921">
      <w:pPr>
        <w:spacing w:line="480" w:lineRule="auto"/>
        <w:ind w:firstLine="720"/>
        <w:rPr>
          <w:noProof/>
          <w:lang w:eastAsia="en-US"/>
        </w:rPr>
      </w:pPr>
    </w:p>
    <w:p w:rsidR="00214921" w:rsidRDefault="00214921" w:rsidP="00214921">
      <w:pPr>
        <w:spacing w:line="480" w:lineRule="auto"/>
        <w:ind w:firstLine="720"/>
        <w:rPr>
          <w:noProof/>
          <w:lang w:eastAsia="en-US"/>
        </w:rPr>
      </w:pPr>
    </w:p>
    <w:p w:rsidR="00214921" w:rsidRDefault="00214921" w:rsidP="00214921">
      <w:pPr>
        <w:spacing w:line="480" w:lineRule="auto"/>
        <w:ind w:firstLine="720"/>
        <w:rPr>
          <w:noProof/>
          <w:lang w:eastAsia="en-US"/>
        </w:rPr>
      </w:pPr>
    </w:p>
    <w:p w:rsidR="00214921" w:rsidRDefault="00214921" w:rsidP="00214921">
      <w:pPr>
        <w:spacing w:line="480" w:lineRule="auto"/>
        <w:ind w:firstLine="720"/>
        <w:rPr>
          <w:noProof/>
          <w:lang w:eastAsia="en-US"/>
        </w:rPr>
      </w:pPr>
    </w:p>
    <w:p w:rsidR="00214921" w:rsidRDefault="00214921" w:rsidP="00214921">
      <w:pPr>
        <w:spacing w:line="480" w:lineRule="auto"/>
        <w:ind w:firstLine="720"/>
        <w:rPr>
          <w:noProof/>
          <w:lang w:eastAsia="en-US"/>
        </w:rPr>
      </w:pPr>
      <w:r>
        <w:rPr>
          <w:noProof/>
          <w:lang w:eastAsia="en-US"/>
        </w:rPr>
        <mc:AlternateContent>
          <mc:Choice Requires="wps">
            <w:drawing>
              <wp:anchor distT="0" distB="0" distL="114300" distR="114300" simplePos="0" relativeHeight="251667456" behindDoc="0" locked="0" layoutInCell="1" allowOverlap="1" wp14:anchorId="19D21F11" wp14:editId="2CFE7F6F">
                <wp:simplePos x="0" y="0"/>
                <wp:positionH relativeFrom="column">
                  <wp:posOffset>1537335</wp:posOffset>
                </wp:positionH>
                <wp:positionV relativeFrom="paragraph">
                  <wp:posOffset>43180</wp:posOffset>
                </wp:positionV>
                <wp:extent cx="2514600" cy="342900"/>
                <wp:effectExtent l="0" t="0" r="0" b="12700"/>
                <wp:wrapSquare wrapText="bothSides"/>
                <wp:docPr id="33" name="Text Box 33"/>
                <wp:cNvGraphicFramePr/>
                <a:graphic xmlns:a="http://schemas.openxmlformats.org/drawingml/2006/main">
                  <a:graphicData uri="http://schemas.microsoft.com/office/word/2010/wordprocessingShape">
                    <wps:wsp>
                      <wps:cNvSpPr txBox="1"/>
                      <wps:spPr>
                        <a:xfrm>
                          <a:off x="0" y="0"/>
                          <a:ext cx="25146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214921" w:rsidRPr="00FB5AA0" w:rsidRDefault="00214921" w:rsidP="00214921">
                            <w:pPr>
                              <w:jc w:val="center"/>
                              <w:rPr>
                                <w:b/>
                                <w:i/>
                              </w:rPr>
                            </w:pPr>
                            <w:r w:rsidRPr="00FB5AA0">
                              <w:rPr>
                                <w:b/>
                                <w:i/>
                              </w:rPr>
                              <w:t>Figure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3" o:spid="_x0000_s1034" type="#_x0000_t202" style="position:absolute;left:0;text-align:left;margin-left:121.05pt;margin-top:3.4pt;width:198pt;height:27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" filled="f" stroked="f">
                <v:textbox>
                  <w:txbxContent>
                    <w:p w:rsidR="00214921" w:rsidRPr="00FB5AA0" w:rsidRDefault="00214921" w:rsidP="00214921">
                      <w:pPr>
                        <w:jc w:val="center"/>
                        <w:rPr>
                          <w:b/>
                          <w:i/>
                        </w:rPr>
                      </w:pPr>
                      <w:r w:rsidRPr="00FB5AA0">
                        <w:rPr>
                          <w:b/>
                          <w:i/>
                        </w:rPr>
                        <w:t>Figure 5</w:t>
                      </w:r>
                    </w:p>
                  </w:txbxContent>
                </v:textbox>
                <w10:wrap type="square"/>
              </v:shape>
            </w:pict>
          </mc:Fallback>
        </mc:AlternateContent>
      </w:r>
    </w:p>
    <w:p w:rsidR="00214921" w:rsidRDefault="00214921" w:rsidP="00214921">
      <w:pPr>
        <w:spacing w:line="480" w:lineRule="auto"/>
        <w:ind w:firstLine="720"/>
        <w:rPr>
          <w:noProof/>
          <w:lang w:eastAsia="en-US"/>
        </w:rPr>
      </w:pPr>
      <w:r>
        <w:rPr>
          <w:noProof/>
          <w:lang w:eastAsia="en-US"/>
        </w:rPr>
        <mc:AlternateContent>
          <mc:Choice Requires="wps">
            <w:drawing>
              <wp:anchor distT="0" distB="0" distL="114300" distR="114300" simplePos="0" relativeHeight="251668480" behindDoc="0" locked="0" layoutInCell="1" allowOverlap="1" wp14:anchorId="75BE7030" wp14:editId="25E2D1E8">
                <wp:simplePos x="0" y="0"/>
                <wp:positionH relativeFrom="column">
                  <wp:posOffset>622935</wp:posOffset>
                </wp:positionH>
                <wp:positionV relativeFrom="paragraph">
                  <wp:posOffset>29210</wp:posOffset>
                </wp:positionV>
                <wp:extent cx="4684395" cy="304800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4684395" cy="3048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214921" w:rsidRDefault="00214921" w:rsidP="00214921">
                            <w:r>
                              <w:rPr>
                                <w:noProof/>
                                <w:lang w:eastAsia="en-US"/>
                              </w:rPr>
                              <w:drawing>
                                <wp:inline distT="0" distB="0" distL="0" distR="0" wp14:anchorId="446EB7A1" wp14:editId="668783F0">
                                  <wp:extent cx="4500880" cy="2956560"/>
                                  <wp:effectExtent l="0" t="0" r="0" b="0"/>
                                  <wp:docPr id="35" name="Picture 35" descr="Macintosh HD:Users:andrewsullivan1:Desktop:Screen Shot 2013-09-26 at 2.07.0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acintosh HD:Users:andrewsullivan1:Desktop:Screen Shot 2013-09-26 at 2.07.05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00880" cy="2956560"/>
                                          </a:xfrm>
                                          <a:prstGeom prst="rect">
                                            <a:avLst/>
                                          </a:prstGeom>
                                          <a:noFill/>
                                          <a:ln>
                                            <a:noFill/>
                                          </a:ln>
                                        </pic:spPr>
                                      </pic:pic>
                                    </a:graphicData>
                                  </a:graphic>
                                </wp:inline>
                              </w:drawing>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34" o:spid="_x0000_s1035" type="#_x0000_t202" style="position:absolute;left:0;text-align:left;margin-left:49.05pt;margin-top:2.3pt;width:368.85pt;height:240pt;z-index:2516684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" filled="f" stroked="f">
                <v:textbox style="mso-fit-shape-to-text:t">
                  <w:txbxContent>
                    <w:p w:rsidR="00214921" w:rsidRDefault="00214921" w:rsidP="00214921">
                      <w:r>
                        <w:rPr>
                          <w:noProof/>
                          <w:lang w:eastAsia="en-US"/>
                        </w:rPr>
                        <w:drawing>
                          <wp:inline distT="0" distB="0" distL="0" distR="0" wp14:anchorId="446EB7A1" wp14:editId="668783F0">
                            <wp:extent cx="4500880" cy="2956560"/>
                            <wp:effectExtent l="0" t="0" r="0" b="0"/>
                            <wp:docPr id="35" name="Picture 35" descr="Macintosh HD:Users:andrewsullivan1:Desktop:Screen Shot 2013-09-26 at 2.07.0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acintosh HD:Users:andrewsullivan1:Desktop:Screen Shot 2013-09-26 at 2.07.05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00880" cy="2956560"/>
                                    </a:xfrm>
                                    <a:prstGeom prst="rect">
                                      <a:avLst/>
                                    </a:prstGeom>
                                    <a:noFill/>
                                    <a:ln>
                                      <a:noFill/>
                                    </a:ln>
                                  </pic:spPr>
                                </pic:pic>
                              </a:graphicData>
                            </a:graphic>
                          </wp:inline>
                        </w:drawing>
                      </w:r>
                    </w:p>
                  </w:txbxContent>
                </v:textbox>
                <w10:wrap type="square"/>
              </v:shape>
            </w:pict>
          </mc:Fallback>
        </mc:AlternateContent>
      </w:r>
    </w:p>
    <w:p w:rsidR="00214921" w:rsidRDefault="00214921" w:rsidP="00214921">
      <w:pPr>
        <w:spacing w:line="480" w:lineRule="auto"/>
        <w:ind w:firstLine="720"/>
        <w:rPr>
          <w:noProof/>
          <w:lang w:eastAsia="en-US"/>
        </w:rPr>
      </w:pPr>
    </w:p>
    <w:p w:rsidR="00214921" w:rsidRDefault="00214921" w:rsidP="00214921">
      <w:pPr>
        <w:spacing w:line="480" w:lineRule="auto"/>
        <w:ind w:firstLine="720"/>
        <w:rPr>
          <w:noProof/>
          <w:lang w:eastAsia="en-US"/>
        </w:rPr>
      </w:pPr>
    </w:p>
    <w:p w:rsidR="00214921" w:rsidRDefault="00214921" w:rsidP="00214921">
      <w:pPr>
        <w:spacing w:line="480" w:lineRule="auto"/>
        <w:ind w:firstLine="720"/>
        <w:rPr>
          <w:noProof/>
          <w:lang w:eastAsia="en-US"/>
        </w:rPr>
      </w:pPr>
    </w:p>
    <w:p w:rsidR="00214921" w:rsidRDefault="00214921" w:rsidP="00214921">
      <w:pPr>
        <w:spacing w:line="480" w:lineRule="auto"/>
        <w:ind w:firstLine="720"/>
        <w:rPr>
          <w:noProof/>
          <w:lang w:eastAsia="en-US"/>
        </w:rPr>
      </w:pPr>
    </w:p>
    <w:p w:rsidR="00214921" w:rsidRDefault="00214921" w:rsidP="00214921">
      <w:pPr>
        <w:spacing w:line="480" w:lineRule="auto"/>
        <w:ind w:firstLine="720"/>
        <w:rPr>
          <w:noProof/>
          <w:lang w:eastAsia="en-US"/>
        </w:rPr>
      </w:pPr>
    </w:p>
    <w:p w:rsidR="00214921" w:rsidRDefault="00214921" w:rsidP="00214921">
      <w:pPr>
        <w:spacing w:line="480" w:lineRule="auto"/>
        <w:ind w:firstLine="720"/>
        <w:rPr>
          <w:noProof/>
          <w:lang w:eastAsia="en-US"/>
        </w:rPr>
      </w:pPr>
    </w:p>
    <w:p w:rsidR="00214921" w:rsidRDefault="00214921" w:rsidP="00214921">
      <w:pPr>
        <w:spacing w:line="480" w:lineRule="auto"/>
        <w:ind w:firstLine="720"/>
        <w:rPr>
          <w:noProof/>
          <w:lang w:eastAsia="en-US"/>
        </w:rPr>
      </w:pPr>
    </w:p>
    <w:p w:rsidR="00214921" w:rsidRDefault="00214921" w:rsidP="00214921">
      <w:pPr>
        <w:spacing w:line="480" w:lineRule="auto"/>
        <w:ind w:firstLine="720"/>
        <w:rPr>
          <w:noProof/>
          <w:lang w:eastAsia="en-US"/>
        </w:rPr>
      </w:pPr>
      <w:r>
        <w:rPr>
          <w:noProof/>
          <w:lang w:eastAsia="en-US"/>
        </w:rPr>
        <mc:AlternateContent>
          <mc:Choice Requires="wps">
            <w:drawing>
              <wp:anchor distT="0" distB="0" distL="114300" distR="114300" simplePos="0" relativeHeight="251669504" behindDoc="0" locked="0" layoutInCell="1" allowOverlap="1" wp14:anchorId="48F73A87" wp14:editId="4F8D3AAA">
                <wp:simplePos x="0" y="0"/>
                <wp:positionH relativeFrom="column">
                  <wp:posOffset>1537335</wp:posOffset>
                </wp:positionH>
                <wp:positionV relativeFrom="paragraph">
                  <wp:posOffset>485140</wp:posOffset>
                </wp:positionV>
                <wp:extent cx="2628900" cy="342900"/>
                <wp:effectExtent l="0" t="0" r="0" b="12700"/>
                <wp:wrapSquare wrapText="bothSides"/>
                <wp:docPr id="36" name="Text Box 36"/>
                <wp:cNvGraphicFramePr/>
                <a:graphic xmlns:a="http://schemas.openxmlformats.org/drawingml/2006/main">
                  <a:graphicData uri="http://schemas.microsoft.com/office/word/2010/wordprocessingShape">
                    <wps:wsp>
                      <wps:cNvSpPr txBox="1"/>
                      <wps:spPr>
                        <a:xfrm>
                          <a:off x="0" y="0"/>
                          <a:ext cx="2628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214921" w:rsidRPr="00FB5AA0" w:rsidRDefault="00214921" w:rsidP="00214921">
                            <w:pPr>
                              <w:jc w:val="center"/>
                              <w:rPr>
                                <w:b/>
                                <w:i/>
                              </w:rPr>
                            </w:pPr>
                            <w:r w:rsidRPr="00FB5AA0">
                              <w:rPr>
                                <w:b/>
                                <w:i/>
                              </w:rPr>
                              <w:t>Figure 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6" o:spid="_x0000_s1036" type="#_x0000_t202" style="position:absolute;left:0;text-align:left;margin-left:121.05pt;margin-top:38.2pt;width:207pt;height:27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" filled="f" stroked="f">
                <v:textbox>
                  <w:txbxContent>
                    <w:p w:rsidR="00214921" w:rsidRPr="00FB5AA0" w:rsidRDefault="00214921" w:rsidP="00214921">
                      <w:pPr>
                        <w:jc w:val="center"/>
                        <w:rPr>
                          <w:b/>
                          <w:i/>
                        </w:rPr>
                      </w:pPr>
                      <w:r w:rsidRPr="00FB5AA0">
                        <w:rPr>
                          <w:b/>
                          <w:i/>
                        </w:rPr>
                        <w:t>Figure 6</w:t>
                      </w:r>
                    </w:p>
                  </w:txbxContent>
                </v:textbox>
                <w10:wrap type="square"/>
              </v:shape>
            </w:pict>
          </mc:Fallback>
        </mc:AlternateContent>
      </w:r>
    </w:p>
    <w:p w:rsidR="00214921" w:rsidRDefault="00214921" w:rsidP="00214921">
      <w:pPr>
        <w:spacing w:line="480" w:lineRule="auto"/>
        <w:ind w:firstLine="720"/>
        <w:rPr>
          <w:noProof/>
          <w:lang w:eastAsia="en-US"/>
        </w:rPr>
      </w:pPr>
      <w:r>
        <w:rPr>
          <w:noProof/>
          <w:lang w:eastAsia="en-US"/>
        </w:rPr>
        <w:t xml:space="preserve">If I were to do this experiment again, or to do a follow up test, I would increase the amount of test subjects in order to get a more accurate result of the designs of each device.  I would also like to test other usabillity metrics such as </w:t>
      </w:r>
      <w:commentRangeStart w:id="7"/>
      <w:r>
        <w:rPr>
          <w:noProof/>
          <w:lang w:eastAsia="en-US"/>
        </w:rPr>
        <w:t>memorability</w:t>
      </w:r>
      <w:commentRangeEnd w:id="7"/>
      <w:r>
        <w:rPr>
          <w:rStyle w:val="CommentReference"/>
        </w:rPr>
        <w:commentReference w:id="7"/>
      </w:r>
      <w:r>
        <w:rPr>
          <w:noProof/>
          <w:lang w:eastAsia="en-US"/>
        </w:rPr>
        <w:t>.   I think that this would have interesting results on these devices.  It would be interesting to see that if memorability was tested if the difference between the devices would increase or if it would help the MacBook calculator raise its test results.</w:t>
      </w:r>
    </w:p>
    <w:p w:rsidR="00214921" w:rsidRDefault="00214921" w:rsidP="00214921">
      <w:pPr>
        <w:spacing w:line="480" w:lineRule="auto"/>
        <w:ind w:firstLine="720"/>
        <w:rPr>
          <w:noProof/>
          <w:lang w:eastAsia="en-US"/>
        </w:rPr>
      </w:pPr>
    </w:p>
    <w:p w:rsidR="00C81DC3" w:rsidRDefault="00C81DC3"/>
    <w:sectPr w:rsidR="00C81DC3" w:rsidSect="00ED320E">
      <w:headerReference w:type="even" r:id="rId11"/>
      <w:headerReference w:type="default" r:id="rId12"/>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John David N. Dionisio" w:date="2013-12-04T15:30:00Z" w:initials="JD">
    <w:p w:rsidR="00214921" w:rsidRDefault="00214921" w:rsidP="00214921">
      <w:pPr>
        <w:pStyle w:val="CommentText"/>
      </w:pPr>
      <w:r>
        <w:rPr>
          <w:rStyle w:val="CommentReference"/>
          <w:rFonts w:hint="eastAsia"/>
        </w:rPr>
        <w:annotationRef/>
      </w:r>
      <w:r>
        <w:t>How did you accommodate the possibility that a user might be unfamiliar with a test system? (e.g., a Windows user being asked to use the Mac calculator)</w:t>
      </w:r>
    </w:p>
  </w:comment>
  <w:comment w:id="2" w:author="John David N. Dionisio" w:date="2013-12-04T15:30:00Z" w:initials="JD">
    <w:p w:rsidR="00214921" w:rsidRPr="006B51C9" w:rsidRDefault="00214921" w:rsidP="00214921">
      <w:pPr>
        <w:pStyle w:val="CommentText"/>
      </w:pPr>
      <w:r>
        <w:rPr>
          <w:rStyle w:val="CommentReference"/>
          <w:rFonts w:hint="eastAsia"/>
        </w:rPr>
        <w:annotationRef/>
      </w:r>
      <w:r>
        <w:t>I don</w:t>
      </w:r>
      <w:r>
        <w:rPr>
          <w:rFonts w:hint="eastAsia"/>
        </w:rPr>
        <w:t>’</w:t>
      </w:r>
      <w:r>
        <w:t xml:space="preserve">t think you mean </w:t>
      </w:r>
      <w:r w:rsidRPr="006B51C9">
        <w:rPr>
          <w:i/>
        </w:rPr>
        <w:t>memorability</w:t>
      </w:r>
      <w:r>
        <w:t xml:space="preserve"> as a usability metric here.  Because this report hovers around that subject matter, you should use a different word.</w:t>
      </w:r>
    </w:p>
  </w:comment>
  <w:comment w:id="3" w:author="John David N. Dionisio" w:date="2013-12-04T15:30:00Z" w:initials="JD">
    <w:p w:rsidR="00214921" w:rsidRDefault="00214921" w:rsidP="00214921">
      <w:pPr>
        <w:pStyle w:val="CommentText"/>
      </w:pPr>
      <w:r>
        <w:rPr>
          <w:rStyle w:val="CommentReference"/>
          <w:rFonts w:hint="eastAsia"/>
        </w:rPr>
        <w:annotationRef/>
      </w:r>
      <w:r>
        <w:t>This assumption, however, defeats the purpose of measuring efficiency—this means that the TI-83 has an unfair advantage over the other two systems.  Either you had to equalize this familiarity, or your analysis for why the TI-83 fared better is off-base.</w:t>
      </w:r>
    </w:p>
  </w:comment>
  <w:comment w:id="4" w:author="John David N. Dionisio" w:date="2013-12-04T15:30:00Z" w:initials="JD">
    <w:p w:rsidR="00214921" w:rsidRPr="00D70740" w:rsidRDefault="00214921" w:rsidP="00214921">
      <w:pPr>
        <w:pStyle w:val="CommentText"/>
      </w:pPr>
      <w:r>
        <w:rPr>
          <w:rStyle w:val="CommentReference"/>
          <w:rFonts w:hint="eastAsia"/>
        </w:rPr>
        <w:annotationRef/>
      </w:r>
      <w:r>
        <w:t>This is possible, but sounds incomplete—remember that Fitts</w:t>
      </w:r>
      <w:r>
        <w:rPr>
          <w:rFonts w:hint="eastAsia"/>
        </w:rPr>
        <w:t>’</w:t>
      </w:r>
      <w:r>
        <w:t xml:space="preserve">s Law involves </w:t>
      </w:r>
      <w:r>
        <w:rPr>
          <w:i/>
        </w:rPr>
        <w:t>both</w:t>
      </w:r>
      <w:r>
        <w:t xml:space="preserve"> size and distance.  You address distance but not size—was that a factor?</w:t>
      </w:r>
    </w:p>
  </w:comment>
  <w:comment w:id="5" w:author="John David N. Dionisio" w:date="2013-12-04T15:30:00Z" w:initials="JD">
    <w:p w:rsidR="00214921" w:rsidRDefault="00214921" w:rsidP="00214921">
      <w:pPr>
        <w:pStyle w:val="CommentText"/>
      </w:pPr>
      <w:r>
        <w:rPr>
          <w:rStyle w:val="CommentReference"/>
          <w:rFonts w:hint="eastAsia"/>
        </w:rPr>
        <w:annotationRef/>
      </w:r>
      <w:r>
        <w:t xml:space="preserve">This implies that </w:t>
      </w:r>
      <w:r>
        <w:rPr>
          <w:rFonts w:hint="eastAsia"/>
        </w:rPr>
        <w:t>unfamiliarity</w:t>
      </w:r>
      <w:r>
        <w:t xml:space="preserve"> might well have been a factor in the usability results—not appropriate if you are measuring efficiency.</w:t>
      </w:r>
    </w:p>
  </w:comment>
  <w:comment w:id="6" w:author="John David N. Dionisio" w:date="2013-12-04T15:30:00Z" w:initials="JD">
    <w:p w:rsidR="00214921" w:rsidRPr="00D70740" w:rsidRDefault="00214921" w:rsidP="00214921">
      <w:pPr>
        <w:pStyle w:val="CommentText"/>
      </w:pPr>
      <w:r>
        <w:rPr>
          <w:rStyle w:val="CommentReference"/>
          <w:rFonts w:hint="eastAsia"/>
        </w:rPr>
        <w:annotationRef/>
      </w:r>
      <w:r>
        <w:t xml:space="preserve">This segment is well-done in terms of the way illustrations were used to convey your point.  What is missing is the interaction design </w:t>
      </w:r>
      <w:r>
        <w:rPr>
          <w:i/>
        </w:rPr>
        <w:t>vocabulary</w:t>
      </w:r>
      <w:r>
        <w:t xml:space="preserve"> for talking about this situation.  Does this observation map to a principle?  Theory?  Interaction style?  Mental models?  You heuristic analysis brings up some decent points (despite the occasional loophole), but with the exception of Fitts</w:t>
      </w:r>
      <w:r>
        <w:rPr>
          <w:rFonts w:hint="eastAsia"/>
        </w:rPr>
        <w:t>’</w:t>
      </w:r>
      <w:r>
        <w:t>s Law, those points are not clearly mapped to the concepts seen in class.  You need that mapping in order to demonstrate your understanding of the course material so far.</w:t>
      </w:r>
    </w:p>
  </w:comment>
  <w:comment w:id="7" w:author="John David N. Dionisio" w:date="2013-12-04T15:30:00Z" w:initials="JD">
    <w:p w:rsidR="00214921" w:rsidRDefault="00214921" w:rsidP="00214921">
      <w:pPr>
        <w:pStyle w:val="CommentText"/>
      </w:pPr>
      <w:r>
        <w:rPr>
          <w:rStyle w:val="CommentReference"/>
          <w:rFonts w:hint="eastAsia"/>
        </w:rPr>
        <w:annotationRef/>
      </w:r>
      <w:r>
        <w:t>This is certainly an interesting idea.  But before jumping to this, you might also want to address the role that unfamiliarity might have played in skewing the efficiency (and possibly error) metrics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52F6" w:rsidRDefault="00214921" w:rsidP="00E12773">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1A52F6" w:rsidRDefault="00214921" w:rsidP="00E82C5B">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52F6" w:rsidRDefault="00214921" w:rsidP="00E12773">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1A52F6" w:rsidRDefault="00214921" w:rsidP="00E82C5B">
    <w:pPr>
      <w:pStyle w:val="Header"/>
      <w:ind w:right="360"/>
      <w:jc w:val="right"/>
    </w:pPr>
    <w:r>
      <w:t>Sullivan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696F06"/>
    <w:multiLevelType w:val="hybridMultilevel"/>
    <w:tmpl w:val="F0B8808E"/>
    <w:lvl w:ilvl="0" w:tplc="99CCB1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CAA5D37"/>
    <w:multiLevelType w:val="hybridMultilevel"/>
    <w:tmpl w:val="37D2EFE8"/>
    <w:lvl w:ilvl="0" w:tplc="3E06B516">
      <w:start w:val="1"/>
      <w:numFmt w:val="decimal"/>
      <w:lvlText w:val="%1."/>
      <w:lvlJc w:val="left"/>
      <w:pPr>
        <w:ind w:left="1080" w:hanging="360"/>
      </w:pPr>
      <w:rPr>
        <w:rFonts w:asciiTheme="minorHAnsi" w:eastAsiaTheme="minorEastAsia" w:hAnsiTheme="minorHAnsi" w:cstheme="minorBidi"/>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1C37C4B"/>
    <w:multiLevelType w:val="hybridMultilevel"/>
    <w:tmpl w:val="468CEDD8"/>
    <w:lvl w:ilvl="0" w:tplc="F89AB294">
      <w:start w:val="1"/>
      <w:numFmt w:val="decimal"/>
      <w:lvlText w:val="%1."/>
      <w:lvlJc w:val="left"/>
      <w:pPr>
        <w:ind w:left="1080" w:hanging="360"/>
      </w:pPr>
      <w:rPr>
        <w:rFonts w:asciiTheme="minorHAnsi" w:hAnsiTheme="minorHAnsi" w:cstheme="minorBidi" w:hint="default"/>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4921"/>
    <w:rsid w:val="00214921"/>
    <w:rsid w:val="00C81DC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0E3A3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4921"/>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4921"/>
    <w:pPr>
      <w:ind w:left="720"/>
      <w:contextualSpacing/>
    </w:pPr>
  </w:style>
  <w:style w:type="paragraph" w:styleId="Header">
    <w:name w:val="header"/>
    <w:basedOn w:val="Normal"/>
    <w:link w:val="HeaderChar"/>
    <w:uiPriority w:val="99"/>
    <w:unhideWhenUsed/>
    <w:rsid w:val="00214921"/>
    <w:pPr>
      <w:tabs>
        <w:tab w:val="center" w:pos="4320"/>
        <w:tab w:val="right" w:pos="8640"/>
      </w:tabs>
    </w:pPr>
  </w:style>
  <w:style w:type="character" w:customStyle="1" w:styleId="HeaderChar">
    <w:name w:val="Header Char"/>
    <w:basedOn w:val="DefaultParagraphFont"/>
    <w:link w:val="Header"/>
    <w:uiPriority w:val="99"/>
    <w:rsid w:val="00214921"/>
    <w:rPr>
      <w:sz w:val="24"/>
      <w:szCs w:val="24"/>
    </w:rPr>
  </w:style>
  <w:style w:type="character" w:styleId="PageNumber">
    <w:name w:val="page number"/>
    <w:basedOn w:val="DefaultParagraphFont"/>
    <w:uiPriority w:val="99"/>
    <w:semiHidden/>
    <w:unhideWhenUsed/>
    <w:rsid w:val="00214921"/>
  </w:style>
  <w:style w:type="character" w:styleId="CommentReference">
    <w:name w:val="annotation reference"/>
    <w:basedOn w:val="DefaultParagraphFont"/>
    <w:uiPriority w:val="99"/>
    <w:semiHidden/>
    <w:unhideWhenUsed/>
    <w:rsid w:val="00214921"/>
    <w:rPr>
      <w:sz w:val="18"/>
      <w:szCs w:val="18"/>
    </w:rPr>
  </w:style>
  <w:style w:type="paragraph" w:styleId="CommentText">
    <w:name w:val="annotation text"/>
    <w:basedOn w:val="Normal"/>
    <w:link w:val="CommentTextChar"/>
    <w:uiPriority w:val="99"/>
    <w:semiHidden/>
    <w:unhideWhenUsed/>
    <w:rsid w:val="00214921"/>
  </w:style>
  <w:style w:type="character" w:customStyle="1" w:styleId="CommentTextChar">
    <w:name w:val="Comment Text Char"/>
    <w:basedOn w:val="DefaultParagraphFont"/>
    <w:link w:val="CommentText"/>
    <w:uiPriority w:val="99"/>
    <w:semiHidden/>
    <w:rsid w:val="00214921"/>
    <w:rPr>
      <w:sz w:val="24"/>
      <w:szCs w:val="24"/>
    </w:rPr>
  </w:style>
  <w:style w:type="paragraph" w:styleId="BalloonText">
    <w:name w:val="Balloon Text"/>
    <w:basedOn w:val="Normal"/>
    <w:link w:val="BalloonTextChar"/>
    <w:uiPriority w:val="99"/>
    <w:semiHidden/>
    <w:unhideWhenUsed/>
    <w:rsid w:val="0021492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14921"/>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4921"/>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4921"/>
    <w:pPr>
      <w:ind w:left="720"/>
      <w:contextualSpacing/>
    </w:pPr>
  </w:style>
  <w:style w:type="paragraph" w:styleId="Header">
    <w:name w:val="header"/>
    <w:basedOn w:val="Normal"/>
    <w:link w:val="HeaderChar"/>
    <w:uiPriority w:val="99"/>
    <w:unhideWhenUsed/>
    <w:rsid w:val="00214921"/>
    <w:pPr>
      <w:tabs>
        <w:tab w:val="center" w:pos="4320"/>
        <w:tab w:val="right" w:pos="8640"/>
      </w:tabs>
    </w:pPr>
  </w:style>
  <w:style w:type="character" w:customStyle="1" w:styleId="HeaderChar">
    <w:name w:val="Header Char"/>
    <w:basedOn w:val="DefaultParagraphFont"/>
    <w:link w:val="Header"/>
    <w:uiPriority w:val="99"/>
    <w:rsid w:val="00214921"/>
    <w:rPr>
      <w:sz w:val="24"/>
      <w:szCs w:val="24"/>
    </w:rPr>
  </w:style>
  <w:style w:type="character" w:styleId="PageNumber">
    <w:name w:val="page number"/>
    <w:basedOn w:val="DefaultParagraphFont"/>
    <w:uiPriority w:val="99"/>
    <w:semiHidden/>
    <w:unhideWhenUsed/>
    <w:rsid w:val="00214921"/>
  </w:style>
  <w:style w:type="character" w:styleId="CommentReference">
    <w:name w:val="annotation reference"/>
    <w:basedOn w:val="DefaultParagraphFont"/>
    <w:uiPriority w:val="99"/>
    <w:semiHidden/>
    <w:unhideWhenUsed/>
    <w:rsid w:val="00214921"/>
    <w:rPr>
      <w:sz w:val="18"/>
      <w:szCs w:val="18"/>
    </w:rPr>
  </w:style>
  <w:style w:type="paragraph" w:styleId="CommentText">
    <w:name w:val="annotation text"/>
    <w:basedOn w:val="Normal"/>
    <w:link w:val="CommentTextChar"/>
    <w:uiPriority w:val="99"/>
    <w:semiHidden/>
    <w:unhideWhenUsed/>
    <w:rsid w:val="00214921"/>
  </w:style>
  <w:style w:type="character" w:customStyle="1" w:styleId="CommentTextChar">
    <w:name w:val="Comment Text Char"/>
    <w:basedOn w:val="DefaultParagraphFont"/>
    <w:link w:val="CommentText"/>
    <w:uiPriority w:val="99"/>
    <w:semiHidden/>
    <w:rsid w:val="00214921"/>
    <w:rPr>
      <w:sz w:val="24"/>
      <w:szCs w:val="24"/>
    </w:rPr>
  </w:style>
  <w:style w:type="paragraph" w:styleId="BalloonText">
    <w:name w:val="Balloon Text"/>
    <w:basedOn w:val="Normal"/>
    <w:link w:val="BalloonTextChar"/>
    <w:uiPriority w:val="99"/>
    <w:semiHidden/>
    <w:unhideWhenUsed/>
    <w:rsid w:val="0021492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1492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1068</Words>
  <Characters>6088</Characters>
  <Application>Microsoft Macintosh Word</Application>
  <DocSecurity>0</DocSecurity>
  <Lines>50</Lines>
  <Paragraphs>14</Paragraphs>
  <ScaleCrop>false</ScaleCrop>
  <Company/>
  <LinksUpToDate>false</LinksUpToDate>
  <CharactersWithSpaces>7142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Sullivan</dc:creator>
  <cp:keywords/>
  <dc:description/>
  <cp:lastModifiedBy>Andrew Sullivan</cp:lastModifiedBy>
  <cp:revision>1</cp:revision>
  <dcterms:created xsi:type="dcterms:W3CDTF">2013-12-04T23:30:00Z</dcterms:created>
  <dcterms:modified xsi:type="dcterms:W3CDTF">2013-12-04T23:32:00Z</dcterms:modified>
</cp:coreProperties>
</file>